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85" w:rsidRPr="006D4D87" w:rsidRDefault="00781765" w:rsidP="00D54453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jc w:val="center"/>
        <w:rPr>
          <w:rFonts w:ascii="Eras Bold ITC" w:hAnsi="Eras Bold ITC"/>
          <w:color w:val="FF0000"/>
          <w:sz w:val="40"/>
          <w:szCs w:val="40"/>
        </w:rPr>
      </w:pPr>
      <w:r>
        <w:rPr>
          <w:rFonts w:ascii="Eras Bold ITC" w:hAnsi="Eras Bold ITC"/>
          <w:color w:val="FF0000"/>
          <w:sz w:val="40"/>
          <w:szCs w:val="40"/>
          <w:highlight w:val="yellow"/>
        </w:rPr>
        <w:t>COMPUTER</w:t>
      </w:r>
      <w:r w:rsidR="0006116D">
        <w:rPr>
          <w:rFonts w:ascii="Eras Bold ITC" w:hAnsi="Eras Bold ITC"/>
          <w:color w:val="FF0000"/>
          <w:sz w:val="40"/>
          <w:szCs w:val="40"/>
          <w:highlight w:val="yellow"/>
        </w:rPr>
        <w:t xml:space="preserve"> </w:t>
      </w:r>
      <w:r>
        <w:rPr>
          <w:rFonts w:ascii="Eras Bold ITC" w:hAnsi="Eras Bold ITC"/>
          <w:color w:val="FF0000"/>
          <w:sz w:val="40"/>
          <w:szCs w:val="40"/>
          <w:highlight w:val="yellow"/>
        </w:rPr>
        <w:t>--</w:t>
      </w:r>
      <w:r w:rsidR="0006116D">
        <w:rPr>
          <w:rFonts w:ascii="Eras Bold ITC" w:hAnsi="Eras Bold ITC"/>
          <w:color w:val="FF0000"/>
          <w:sz w:val="40"/>
          <w:szCs w:val="40"/>
          <w:highlight w:val="yellow"/>
        </w:rPr>
        <w:t xml:space="preserve"> </w:t>
      </w:r>
      <w:r w:rsidR="00A74B85" w:rsidRPr="006D4D87">
        <w:rPr>
          <w:rFonts w:ascii="Eras Bold ITC" w:hAnsi="Eras Bold ITC"/>
          <w:color w:val="FF0000"/>
          <w:sz w:val="40"/>
          <w:szCs w:val="40"/>
          <w:highlight w:val="yellow"/>
        </w:rPr>
        <w:t>FUNDAMENTAL</w:t>
      </w:r>
    </w:p>
    <w:p w:rsidR="00A74B85" w:rsidRDefault="00A74B85"/>
    <w:p w:rsidR="00B01826" w:rsidRDefault="00544FE3">
      <w:r w:rsidRPr="00973487">
        <w:rPr>
          <w:b/>
          <w:color w:val="FF00FF"/>
          <w:sz w:val="28"/>
          <w:szCs w:val="28"/>
        </w:rPr>
        <w:t>Computer</w:t>
      </w:r>
      <w:r w:rsidR="00C93B0B" w:rsidRPr="00973487">
        <w:rPr>
          <w:b/>
          <w:color w:val="FF00FF"/>
          <w:sz w:val="28"/>
          <w:szCs w:val="28"/>
        </w:rPr>
        <w:t xml:space="preserve"> </w:t>
      </w:r>
      <w:r w:rsidR="00C93B0B">
        <w:t xml:space="preserve">– </w:t>
      </w:r>
      <w:r w:rsidR="00C93B0B" w:rsidRPr="00A374EC">
        <w:rPr>
          <w:sz w:val="24"/>
          <w:szCs w:val="24"/>
        </w:rPr>
        <w:t xml:space="preserve">Computer is a Electronic Device That Use For Fast Calculation </w:t>
      </w:r>
      <w:r w:rsidR="00A13291" w:rsidRPr="00A374EC">
        <w:rPr>
          <w:sz w:val="24"/>
          <w:szCs w:val="24"/>
        </w:rPr>
        <w:t>And Store Data For Future Use.</w:t>
      </w:r>
    </w:p>
    <w:p w:rsidR="00A13291" w:rsidRPr="00A374EC" w:rsidRDefault="001A1E69">
      <w:pPr>
        <w:rPr>
          <w:sz w:val="24"/>
          <w:szCs w:val="24"/>
        </w:rPr>
      </w:pPr>
      <w:r w:rsidRPr="00651979">
        <w:rPr>
          <w:b/>
          <w:color w:val="00B050"/>
          <w:sz w:val="24"/>
          <w:szCs w:val="24"/>
        </w:rPr>
        <w:t>Father Of Computer</w:t>
      </w:r>
      <w:r w:rsidRPr="0087727C">
        <w:rPr>
          <w:color w:val="00B050"/>
          <w:sz w:val="24"/>
          <w:szCs w:val="24"/>
        </w:rPr>
        <w:t xml:space="preserve"> </w:t>
      </w:r>
      <w:r w:rsidR="00A20934" w:rsidRPr="0087727C">
        <w:rPr>
          <w:color w:val="00B050"/>
          <w:sz w:val="24"/>
          <w:szCs w:val="24"/>
        </w:rPr>
        <w:t>:</w:t>
      </w:r>
      <w:r w:rsidRPr="0087727C">
        <w:rPr>
          <w:color w:val="00B050"/>
          <w:sz w:val="24"/>
          <w:szCs w:val="24"/>
        </w:rPr>
        <w:t>–</w:t>
      </w:r>
      <w:r w:rsidRPr="0087727C">
        <w:rPr>
          <w:color w:val="00B050"/>
        </w:rPr>
        <w:t xml:space="preserve"> </w:t>
      </w:r>
      <w:r w:rsidRPr="00A374EC">
        <w:rPr>
          <w:sz w:val="24"/>
          <w:szCs w:val="24"/>
        </w:rPr>
        <w:t xml:space="preserve">Charles Babbage </w:t>
      </w:r>
    </w:p>
    <w:p w:rsidR="003A6A03" w:rsidRDefault="003A6A03">
      <w:pPr>
        <w:rPr>
          <w:ins w:id="0" w:author="MiHRK" w:date="2024-04-19T11:07:00Z"/>
          <w:sz w:val="24"/>
          <w:szCs w:val="24"/>
        </w:rPr>
      </w:pPr>
      <w:r w:rsidRPr="00651979">
        <w:rPr>
          <w:b/>
          <w:color w:val="00B050"/>
          <w:sz w:val="26"/>
          <w:szCs w:val="26"/>
        </w:rPr>
        <w:t>Year</w:t>
      </w:r>
      <w:r w:rsidRPr="0087727C">
        <w:rPr>
          <w:color w:val="00B050"/>
          <w:sz w:val="26"/>
          <w:szCs w:val="26"/>
        </w:rPr>
        <w:t>:-</w:t>
      </w:r>
      <w:r w:rsidRPr="0087727C">
        <w:rPr>
          <w:color w:val="00B050"/>
        </w:rPr>
        <w:t xml:space="preserve"> </w:t>
      </w:r>
      <w:r w:rsidRPr="00A374EC">
        <w:rPr>
          <w:sz w:val="24"/>
          <w:szCs w:val="24"/>
        </w:rPr>
        <w:t>1822</w:t>
      </w:r>
      <w:r w:rsidR="00C676BB" w:rsidRPr="00A374EC">
        <w:rPr>
          <w:sz w:val="24"/>
          <w:szCs w:val="24"/>
        </w:rPr>
        <w:t xml:space="preserve"> in </w:t>
      </w:r>
      <w:r w:rsidR="00023C5F">
        <w:rPr>
          <w:sz w:val="24"/>
          <w:szCs w:val="24"/>
        </w:rPr>
        <w:t>“</w:t>
      </w:r>
      <w:ins w:id="1" w:author="MiHRK" w:date="2024-04-19T11:11:00Z">
        <w:r w:rsidR="00D26E4A" w:rsidRPr="00D26E4A">
          <w:rPr>
            <w:rFonts w:ascii="Arial" w:hAnsi="Arial" w:cs="Arial"/>
            <w:color w:val="1F1F1F"/>
            <w:sz w:val="20"/>
            <w:szCs w:val="20"/>
            <w:shd w:val="clear" w:color="auto" w:fill="FFFFFF"/>
            <w:rPrChange w:id="2" w:author="MiHRK" w:date="2024-04-19T11:11:00Z">
              <w:rPr>
                <w:rFonts w:ascii="Arial" w:hAnsi="Arial" w:cs="Arial"/>
                <w:color w:val="1F1F1F"/>
                <w:sz w:val="48"/>
                <w:szCs w:val="48"/>
                <w:shd w:val="clear" w:color="auto" w:fill="FFFFFF"/>
              </w:rPr>
            </w:rPrChange>
          </w:rPr>
          <w:t>Analytical Engine</w:t>
        </w:r>
        <w:r w:rsidR="00D26E4A" w:rsidRPr="00A374EC" w:rsidDel="00D26E4A">
          <w:rPr>
            <w:sz w:val="24"/>
            <w:szCs w:val="24"/>
          </w:rPr>
          <w:t xml:space="preserve"> </w:t>
        </w:r>
      </w:ins>
      <w:del w:id="3" w:author="MiHRK" w:date="2024-04-19T11:11:00Z">
        <w:r w:rsidR="00C676BB" w:rsidRPr="00A374EC" w:rsidDel="00D26E4A">
          <w:rPr>
            <w:sz w:val="24"/>
            <w:szCs w:val="24"/>
          </w:rPr>
          <w:delText xml:space="preserve">mechanical </w:delText>
        </w:r>
      </w:del>
      <w:del w:id="4" w:author="MiHRK" w:date="2024-04-19T11:13:00Z">
        <w:r w:rsidR="00C676BB" w:rsidRPr="00A374EC" w:rsidDel="002F11FF">
          <w:rPr>
            <w:sz w:val="24"/>
            <w:szCs w:val="24"/>
          </w:rPr>
          <w:delText>computer</w:delText>
        </w:r>
      </w:del>
      <w:r w:rsidR="00023C5F">
        <w:rPr>
          <w:sz w:val="24"/>
          <w:szCs w:val="24"/>
        </w:rPr>
        <w:t>”</w:t>
      </w:r>
      <w:r w:rsidR="005655FF" w:rsidRPr="00A374EC">
        <w:rPr>
          <w:sz w:val="24"/>
          <w:szCs w:val="24"/>
        </w:rPr>
        <w:t xml:space="preserve"> is First Computer</w:t>
      </w:r>
      <w:ins w:id="5" w:author="MiHRK" w:date="2024-04-19T11:13:00Z">
        <w:r w:rsidR="00AB29C6">
          <w:rPr>
            <w:sz w:val="24"/>
            <w:szCs w:val="24"/>
          </w:rPr>
          <w:t xml:space="preserve"> by Charles Babbage</w:t>
        </w:r>
      </w:ins>
    </w:p>
    <w:p w:rsidR="00D26E4A" w:rsidRPr="00CE1B74" w:rsidRDefault="003120CF">
      <w:pPr>
        <w:rPr>
          <w:sz w:val="24"/>
          <w:szCs w:val="24"/>
        </w:rPr>
      </w:pPr>
      <w:ins w:id="6" w:author="MiHRK" w:date="2024-04-19T11:12:00Z">
        <w:r w:rsidRPr="003120CF">
          <w:rPr>
            <w:rFonts w:ascii="Arial" w:hAnsi="Arial" w:cs="Arial"/>
            <w:color w:val="1F1F1F"/>
            <w:sz w:val="24"/>
            <w:szCs w:val="24"/>
            <w:shd w:val="clear" w:color="auto" w:fill="FFFFFF"/>
            <w:rPrChange w:id="7" w:author="MiHRK" w:date="2024-04-19T11:14:00Z"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rPrChange>
          </w:rPr>
          <w:t xml:space="preserve">Word </w:t>
        </w:r>
        <w:r w:rsidR="00AB29C6" w:rsidRPr="003120CF">
          <w:rPr>
            <w:rFonts w:ascii="Arial" w:hAnsi="Arial" w:cs="Arial"/>
            <w:color w:val="1F1F1F"/>
            <w:sz w:val="24"/>
            <w:szCs w:val="24"/>
            <w:shd w:val="clear" w:color="auto" w:fill="FFFFFF"/>
            <w:rPrChange w:id="8" w:author="MiHRK" w:date="2024-04-19T11:14:00Z"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rPrChange>
          </w:rPr>
          <w:t>First Computer</w:t>
        </w:r>
      </w:ins>
      <w:ins w:id="9" w:author="MiHRK" w:date="2024-04-19T11:15:00Z">
        <w:r w:rsidR="00162ECA">
          <w:rPr>
            <w:rFonts w:ascii="Arial" w:hAnsi="Arial" w:cs="Arial"/>
            <w:color w:val="1F1F1F"/>
            <w:sz w:val="24"/>
            <w:szCs w:val="24"/>
            <w:shd w:val="clear" w:color="auto" w:fill="FFFFFF"/>
          </w:rPr>
          <w:t xml:space="preserve"> in</w:t>
        </w:r>
      </w:ins>
      <w:ins w:id="10" w:author="MiHRK" w:date="2024-04-19T11:07:00Z">
        <w:r w:rsidR="00D26E4A" w:rsidRPr="003120CF">
          <w:rPr>
            <w:rFonts w:ascii="Arial" w:hAnsi="Arial" w:cs="Arial"/>
            <w:color w:val="1F1F1F"/>
            <w:sz w:val="24"/>
            <w:szCs w:val="24"/>
            <w:shd w:val="clear" w:color="auto" w:fill="FFFFFF"/>
            <w:rPrChange w:id="11" w:author="MiHRK" w:date="2024-04-19T11:14:00Z"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rPrChange>
          </w:rPr>
          <w:t> </w:t>
        </w:r>
        <w:r w:rsidR="00D26E4A" w:rsidRPr="00A57BEE">
          <w:rPr>
            <w:rFonts w:ascii="Arial" w:hAnsi="Arial" w:cs="Arial"/>
            <w:b/>
            <w:color w:val="1F1F1F"/>
            <w:sz w:val="24"/>
            <w:szCs w:val="24"/>
            <w:shd w:val="clear" w:color="auto" w:fill="FFFFFF"/>
            <w:rPrChange w:id="12" w:author="MiHRK" w:date="2024-04-19T11:16:00Z"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rPrChange>
          </w:rPr>
          <w:t>1945</w:t>
        </w:r>
      </w:ins>
      <w:ins w:id="13" w:author="MiHRK" w:date="2024-04-19T11:15:00Z">
        <w:r w:rsidR="00162ECA">
          <w:rPr>
            <w:rFonts w:ascii="Arial" w:hAnsi="Arial" w:cs="Arial"/>
            <w:color w:val="1F1F1F"/>
            <w:sz w:val="24"/>
            <w:szCs w:val="24"/>
            <w:shd w:val="clear" w:color="auto" w:fill="FFFFFF"/>
          </w:rPr>
          <w:t xml:space="preserve"> </w:t>
        </w:r>
        <w:r w:rsidR="00162ECA">
          <w:rPr>
            <w:rFonts w:ascii="Arial" w:hAnsi="Arial" w:cs="Arial"/>
            <w:color w:val="1F1F1F"/>
            <w:sz w:val="30"/>
            <w:szCs w:val="30"/>
            <w:shd w:val="clear" w:color="auto" w:fill="FFFFFF"/>
          </w:rPr>
          <w:t xml:space="preserve">:- </w:t>
        </w:r>
      </w:ins>
      <w:ins w:id="14" w:author="MiHRK" w:date="2024-04-19T11:07:00Z">
        <w:r w:rsidR="00D26E4A" w:rsidRPr="00A57BEE">
          <w:rPr>
            <w:rFonts w:ascii="Arial" w:hAnsi="Arial" w:cs="Arial"/>
            <w:b/>
            <w:color w:val="1F1F1F"/>
            <w:sz w:val="20"/>
            <w:szCs w:val="20"/>
            <w:shd w:val="clear" w:color="auto" w:fill="FFFFFF"/>
            <w:rPrChange w:id="15" w:author="MiHRK" w:date="2024-04-19T11:16:00Z"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</w:rPrChange>
          </w:rPr>
          <w:t>ENIAC</w:t>
        </w:r>
        <w:r w:rsidR="00D26E4A" w:rsidRPr="00CE1B74">
          <w:rPr>
            <w:rFonts w:ascii="Arial" w:hAnsi="Arial" w:cs="Arial"/>
            <w:color w:val="040C28"/>
            <w:sz w:val="20"/>
            <w:szCs w:val="20"/>
            <w:shd w:val="clear" w:color="auto" w:fill="D3E3FD"/>
            <w:rPrChange w:id="16" w:author="MiHRK" w:date="2024-04-19T11:12:00Z">
              <w:rPr>
                <w:rFonts w:ascii="Arial" w:hAnsi="Arial" w:cs="Arial"/>
                <w:color w:val="040C28"/>
                <w:sz w:val="30"/>
                <w:szCs w:val="30"/>
                <w:shd w:val="clear" w:color="auto" w:fill="D3E3FD"/>
              </w:rPr>
            </w:rPrChange>
          </w:rPr>
          <w:t xml:space="preserve"> (Electronic Numerical Integrator and Computer)</w:t>
        </w:r>
      </w:ins>
      <w:ins w:id="17" w:author="MiHRK" w:date="2024-04-19T11:16:00Z">
        <w:r w:rsidR="00380719">
          <w:rPr>
            <w:rFonts w:ascii="Arial" w:hAnsi="Arial" w:cs="Arial"/>
            <w:color w:val="040C28"/>
            <w:sz w:val="20"/>
            <w:szCs w:val="20"/>
            <w:shd w:val="clear" w:color="auto" w:fill="D3E3FD"/>
          </w:rPr>
          <w:t xml:space="preserve"> </w:t>
        </w:r>
      </w:ins>
    </w:p>
    <w:p w:rsidR="00325ACD" w:rsidRPr="00A374EC" w:rsidRDefault="00A20934">
      <w:pPr>
        <w:rPr>
          <w:sz w:val="24"/>
          <w:szCs w:val="24"/>
        </w:rPr>
      </w:pPr>
      <w:r w:rsidRPr="00651979">
        <w:rPr>
          <w:b/>
          <w:color w:val="00B050"/>
          <w:sz w:val="24"/>
          <w:szCs w:val="24"/>
        </w:rPr>
        <w:t>USE</w:t>
      </w:r>
      <w:r>
        <w:t xml:space="preserve">:- </w:t>
      </w:r>
      <w:r w:rsidR="00323F79" w:rsidRPr="00A374EC">
        <w:rPr>
          <w:sz w:val="24"/>
          <w:szCs w:val="24"/>
        </w:rPr>
        <w:t>Store</w:t>
      </w:r>
      <w:r w:rsidR="000C3BE4" w:rsidRPr="00A374EC">
        <w:rPr>
          <w:sz w:val="24"/>
          <w:szCs w:val="24"/>
        </w:rPr>
        <w:t>, School , Collages, Office, E-M</w:t>
      </w:r>
      <w:r w:rsidR="003C772C" w:rsidRPr="00A374EC">
        <w:rPr>
          <w:sz w:val="24"/>
          <w:szCs w:val="24"/>
        </w:rPr>
        <w:t xml:space="preserve">itra </w:t>
      </w:r>
      <w:r w:rsidR="000C3BE4" w:rsidRPr="00A374EC">
        <w:rPr>
          <w:sz w:val="24"/>
          <w:szCs w:val="24"/>
        </w:rPr>
        <w:t>,</w:t>
      </w:r>
      <w:r w:rsidR="00B3295F" w:rsidRPr="00A374EC">
        <w:rPr>
          <w:sz w:val="24"/>
          <w:szCs w:val="24"/>
        </w:rPr>
        <w:t xml:space="preserve"> Company etc…</w:t>
      </w:r>
    </w:p>
    <w:p w:rsidR="005D22B5" w:rsidRDefault="005D22B5"/>
    <w:p w:rsidR="00290DEF" w:rsidRPr="00973487" w:rsidRDefault="00F74F5A">
      <w:pPr>
        <w:rPr>
          <w:b/>
          <w:color w:val="FF00FF"/>
          <w:sz w:val="28"/>
          <w:szCs w:val="28"/>
        </w:rPr>
      </w:pPr>
      <w:r w:rsidRPr="00973487">
        <w:rPr>
          <w:b/>
          <w:color w:val="FF00FF"/>
          <w:sz w:val="28"/>
          <w:szCs w:val="28"/>
        </w:rPr>
        <w:t xml:space="preserve">Parts Of Computer :- </w:t>
      </w:r>
    </w:p>
    <w:p w:rsidR="009C2044" w:rsidRPr="00A374EC" w:rsidRDefault="009C2044" w:rsidP="009C20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3487">
        <w:rPr>
          <w:b/>
          <w:color w:val="FF0000"/>
          <w:sz w:val="26"/>
          <w:szCs w:val="26"/>
        </w:rPr>
        <w:t>Hardware</w:t>
      </w:r>
      <w:r w:rsidRPr="00973487">
        <w:rPr>
          <w:color w:val="FF0000"/>
        </w:rPr>
        <w:t xml:space="preserve"> </w:t>
      </w:r>
      <w:r>
        <w:t xml:space="preserve">– </w:t>
      </w:r>
      <w:r w:rsidRPr="00A374EC">
        <w:rPr>
          <w:sz w:val="24"/>
          <w:szCs w:val="24"/>
        </w:rPr>
        <w:t>All Touchable Part</w:t>
      </w:r>
    </w:p>
    <w:p w:rsidR="009C2044" w:rsidRDefault="009C2044" w:rsidP="009C2044">
      <w:pPr>
        <w:pStyle w:val="ListParagraph"/>
        <w:numPr>
          <w:ilvl w:val="0"/>
          <w:numId w:val="1"/>
        </w:numPr>
      </w:pPr>
      <w:r w:rsidRPr="00973487">
        <w:rPr>
          <w:b/>
          <w:color w:val="FF0000"/>
          <w:sz w:val="26"/>
          <w:szCs w:val="26"/>
        </w:rPr>
        <w:t>Software</w:t>
      </w:r>
      <w:r w:rsidRPr="00973487">
        <w:rPr>
          <w:color w:val="FF0000"/>
        </w:rPr>
        <w:t xml:space="preserve"> </w:t>
      </w:r>
      <w:r>
        <w:t>–</w:t>
      </w:r>
      <w:r w:rsidRPr="00A374EC">
        <w:rPr>
          <w:sz w:val="24"/>
          <w:szCs w:val="24"/>
        </w:rPr>
        <w:t>All Non Touchable Part</w:t>
      </w:r>
    </w:p>
    <w:p w:rsidR="00AA1A7F" w:rsidRDefault="00AA1A7F" w:rsidP="00AA1A7F">
      <w:pPr>
        <w:pStyle w:val="ListParagraph"/>
      </w:pPr>
    </w:p>
    <w:p w:rsidR="00AA1A7F" w:rsidRDefault="00AA1A7F" w:rsidP="00AA1A7F">
      <w:pPr>
        <w:pStyle w:val="ListParagraph"/>
      </w:pPr>
    </w:p>
    <w:p w:rsidR="009C2044" w:rsidRPr="00973487" w:rsidRDefault="009C2044" w:rsidP="009C2044">
      <w:pPr>
        <w:rPr>
          <w:b/>
          <w:color w:val="FF00FF"/>
          <w:sz w:val="28"/>
          <w:szCs w:val="28"/>
        </w:rPr>
      </w:pPr>
      <w:r w:rsidRPr="00973487">
        <w:rPr>
          <w:b/>
          <w:color w:val="FF00FF"/>
          <w:sz w:val="28"/>
          <w:szCs w:val="28"/>
        </w:rPr>
        <w:t>Hardware:-</w:t>
      </w:r>
    </w:p>
    <w:p w:rsidR="005A29B1" w:rsidRDefault="009C2044" w:rsidP="005A29B1">
      <w:pPr>
        <w:pStyle w:val="ListParagraph"/>
        <w:numPr>
          <w:ilvl w:val="0"/>
          <w:numId w:val="2"/>
        </w:numPr>
      </w:pPr>
      <w:r w:rsidRPr="00973487">
        <w:rPr>
          <w:b/>
          <w:color w:val="FF0000"/>
          <w:sz w:val="26"/>
          <w:szCs w:val="26"/>
        </w:rPr>
        <w:t>Input</w:t>
      </w:r>
      <w:r w:rsidR="005A29B1" w:rsidRPr="00973487">
        <w:rPr>
          <w:b/>
          <w:color w:val="FF0000"/>
          <w:sz w:val="26"/>
          <w:szCs w:val="26"/>
        </w:rPr>
        <w:t xml:space="preserve">-  </w:t>
      </w:r>
      <w:r w:rsidR="005A29B1" w:rsidRPr="00A374EC">
        <w:rPr>
          <w:sz w:val="24"/>
          <w:szCs w:val="24"/>
        </w:rPr>
        <w:t>Mouse , Keyboard , Scanner , Joystick , Game Remote</w:t>
      </w:r>
      <w:r w:rsidR="00072ADE" w:rsidRPr="00A374EC">
        <w:rPr>
          <w:sz w:val="24"/>
          <w:szCs w:val="24"/>
        </w:rPr>
        <w:t xml:space="preserve"> </w:t>
      </w:r>
      <w:del w:id="18" w:author="MiHRK" w:date="2024-06-24T20:05:00Z">
        <w:r w:rsidR="00072ADE" w:rsidRPr="00A374EC" w:rsidDel="00EF5482">
          <w:rPr>
            <w:sz w:val="24"/>
            <w:szCs w:val="24"/>
          </w:rPr>
          <w:delText>, input</w:delText>
        </w:r>
      </w:del>
    </w:p>
    <w:p w:rsidR="005A29B1" w:rsidRPr="00A374EC" w:rsidRDefault="009C2044" w:rsidP="005A29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3487">
        <w:rPr>
          <w:b/>
          <w:color w:val="FF0000"/>
          <w:sz w:val="26"/>
          <w:szCs w:val="26"/>
        </w:rPr>
        <w:t>Output</w:t>
      </w:r>
      <w:r w:rsidR="005A29B1">
        <w:t xml:space="preserve"> – </w:t>
      </w:r>
      <w:r w:rsidR="005A29B1" w:rsidRPr="00A374EC">
        <w:rPr>
          <w:sz w:val="24"/>
          <w:szCs w:val="24"/>
        </w:rPr>
        <w:t xml:space="preserve">Speaker , Earphone / Headphone, Printer </w:t>
      </w:r>
    </w:p>
    <w:p w:rsidR="005A29B1" w:rsidRDefault="005A29B1" w:rsidP="005A29B1">
      <w:pPr>
        <w:pStyle w:val="ListParagraph"/>
      </w:pPr>
    </w:p>
    <w:p w:rsidR="005A29B1" w:rsidRPr="000F35D4" w:rsidRDefault="005A29B1" w:rsidP="005A29B1">
      <w:pPr>
        <w:pStyle w:val="ListParagraph"/>
        <w:rPr>
          <w:b/>
          <w:color w:val="FF00FF"/>
          <w:sz w:val="26"/>
          <w:szCs w:val="26"/>
        </w:rPr>
      </w:pPr>
      <w:r w:rsidRPr="000F35D4">
        <w:rPr>
          <w:b/>
          <w:color w:val="FF00FF"/>
          <w:sz w:val="26"/>
          <w:szCs w:val="26"/>
        </w:rPr>
        <w:t xml:space="preserve">Parts Of Printer:- </w:t>
      </w:r>
    </w:p>
    <w:p w:rsidR="005A29B1" w:rsidRPr="00A374EC" w:rsidRDefault="005A29B1" w:rsidP="005A29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48E7">
        <w:rPr>
          <w:b/>
          <w:color w:val="FF0000"/>
          <w:sz w:val="26"/>
          <w:szCs w:val="26"/>
        </w:rPr>
        <w:t>Impact</w:t>
      </w:r>
      <w:r>
        <w:t xml:space="preserve">- </w:t>
      </w:r>
      <w:r w:rsidRPr="00A374EC">
        <w:rPr>
          <w:sz w:val="24"/>
          <w:szCs w:val="24"/>
        </w:rPr>
        <w:t>Dot Matrix Printer , Daisy Wheel Printer , Line Printer</w:t>
      </w:r>
    </w:p>
    <w:p w:rsidR="009E7476" w:rsidRPr="00A374EC" w:rsidRDefault="005A29B1" w:rsidP="009E74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648E7">
        <w:rPr>
          <w:b/>
          <w:color w:val="FF0000"/>
          <w:sz w:val="26"/>
          <w:szCs w:val="26"/>
        </w:rPr>
        <w:t>Non Impact</w:t>
      </w:r>
      <w:r w:rsidRPr="00A374EC">
        <w:rPr>
          <w:sz w:val="24"/>
          <w:szCs w:val="24"/>
        </w:rPr>
        <w:t>- Thermal Printer , Laser Printer</w:t>
      </w:r>
    </w:p>
    <w:p w:rsidR="00765712" w:rsidRDefault="00765712" w:rsidP="00765712">
      <w:pPr>
        <w:ind w:left="720"/>
      </w:pPr>
    </w:p>
    <w:p w:rsidR="00765712" w:rsidRPr="005A509D" w:rsidRDefault="00765712" w:rsidP="00765712">
      <w:pPr>
        <w:ind w:left="720"/>
        <w:rPr>
          <w:b/>
          <w:color w:val="FF00FF"/>
        </w:rPr>
      </w:pPr>
      <w:r w:rsidRPr="005A509D">
        <w:rPr>
          <w:b/>
          <w:color w:val="FF00FF"/>
        </w:rPr>
        <w:t>Printer Speed Test Machine:-</w:t>
      </w:r>
    </w:p>
    <w:p w:rsidR="00765712" w:rsidRPr="00A374EC" w:rsidRDefault="009C163C" w:rsidP="00765712">
      <w:pPr>
        <w:ind w:left="720"/>
        <w:rPr>
          <w:sz w:val="24"/>
          <w:szCs w:val="24"/>
        </w:rPr>
      </w:pPr>
      <w:r w:rsidRPr="00A0354F">
        <w:rPr>
          <w:b/>
          <w:color w:val="00CC00"/>
          <w:sz w:val="24"/>
          <w:szCs w:val="24"/>
        </w:rPr>
        <w:lastRenderedPageBreak/>
        <w:t>PPM</w:t>
      </w:r>
      <w:r>
        <w:t xml:space="preserve">- </w:t>
      </w:r>
      <w:r w:rsidRPr="00A374EC">
        <w:rPr>
          <w:sz w:val="24"/>
          <w:szCs w:val="24"/>
        </w:rPr>
        <w:t>Page Per Minute</w:t>
      </w:r>
    </w:p>
    <w:p w:rsidR="009C163C" w:rsidRPr="00A374EC" w:rsidRDefault="009C163C" w:rsidP="00765712">
      <w:pPr>
        <w:ind w:left="720"/>
        <w:rPr>
          <w:sz w:val="24"/>
          <w:szCs w:val="24"/>
        </w:rPr>
      </w:pPr>
      <w:r w:rsidRPr="00A0354F">
        <w:rPr>
          <w:b/>
          <w:color w:val="00CC00"/>
          <w:sz w:val="24"/>
          <w:szCs w:val="24"/>
        </w:rPr>
        <w:t>LPM</w:t>
      </w:r>
      <w:r>
        <w:t xml:space="preserve">- </w:t>
      </w:r>
      <w:r w:rsidRPr="00A374EC">
        <w:rPr>
          <w:sz w:val="24"/>
          <w:szCs w:val="24"/>
        </w:rPr>
        <w:t>Line Per Minute</w:t>
      </w:r>
    </w:p>
    <w:p w:rsidR="009C163C" w:rsidRPr="00A374EC" w:rsidRDefault="009C163C" w:rsidP="00765712">
      <w:pPr>
        <w:ind w:left="720"/>
        <w:rPr>
          <w:sz w:val="24"/>
          <w:szCs w:val="24"/>
        </w:rPr>
      </w:pPr>
      <w:r w:rsidRPr="00A0354F">
        <w:rPr>
          <w:b/>
          <w:color w:val="00CC00"/>
          <w:sz w:val="24"/>
          <w:szCs w:val="24"/>
        </w:rPr>
        <w:t>CPM</w:t>
      </w:r>
      <w:r>
        <w:t xml:space="preserve">- </w:t>
      </w:r>
      <w:r w:rsidR="00AD4149" w:rsidRPr="00A374EC">
        <w:rPr>
          <w:sz w:val="24"/>
          <w:szCs w:val="24"/>
        </w:rPr>
        <w:t>Character Per Minute</w:t>
      </w:r>
    </w:p>
    <w:p w:rsidR="00374DBB" w:rsidRDefault="00374DBB" w:rsidP="00765712">
      <w:pPr>
        <w:ind w:left="720"/>
      </w:pPr>
    </w:p>
    <w:p w:rsidR="00AA1A7F" w:rsidRPr="005A509D" w:rsidRDefault="00765712" w:rsidP="009E7476">
      <w:pPr>
        <w:rPr>
          <w:b/>
          <w:color w:val="FF00FF"/>
          <w:sz w:val="28"/>
          <w:szCs w:val="28"/>
        </w:rPr>
      </w:pPr>
      <w:r w:rsidRPr="005A509D">
        <w:rPr>
          <w:b/>
          <w:color w:val="FF00FF"/>
          <w:sz w:val="28"/>
          <w:szCs w:val="28"/>
        </w:rPr>
        <w:t>Software:-</w:t>
      </w:r>
    </w:p>
    <w:p w:rsidR="000C736F" w:rsidRDefault="000C736F" w:rsidP="005A509D">
      <w:pPr>
        <w:pStyle w:val="ListParagraph"/>
        <w:numPr>
          <w:ilvl w:val="0"/>
          <w:numId w:val="4"/>
        </w:numPr>
      </w:pPr>
      <w:r w:rsidRPr="005A509D">
        <w:rPr>
          <w:b/>
          <w:color w:val="FF0000"/>
          <w:sz w:val="24"/>
          <w:szCs w:val="24"/>
        </w:rPr>
        <w:t>System Software</w:t>
      </w:r>
      <w:r w:rsidR="00622FCB" w:rsidRPr="005A509D">
        <w:rPr>
          <w:b/>
          <w:color w:val="FF0000"/>
          <w:sz w:val="24"/>
          <w:szCs w:val="24"/>
        </w:rPr>
        <w:t xml:space="preserve"> / OS (Operating System)</w:t>
      </w:r>
      <w:r w:rsidRPr="005A509D">
        <w:rPr>
          <w:b/>
          <w:color w:val="FF0000"/>
          <w:sz w:val="24"/>
          <w:szCs w:val="24"/>
        </w:rPr>
        <w:t>:-</w:t>
      </w:r>
      <w:r w:rsidRPr="005A509D">
        <w:rPr>
          <w:color w:val="FF0000"/>
        </w:rPr>
        <w:t xml:space="preserve"> </w:t>
      </w:r>
      <w:r w:rsidRPr="00A374EC">
        <w:rPr>
          <w:sz w:val="24"/>
          <w:szCs w:val="24"/>
        </w:rPr>
        <w:t>Windows 7/8/10/11 ,</w:t>
      </w:r>
      <w:r w:rsidR="00341E4E">
        <w:rPr>
          <w:sz w:val="24"/>
          <w:szCs w:val="24"/>
        </w:rPr>
        <w:t xml:space="preserve"> Kali Linux , Parrot OS , Mac OS, Ubuntu OS , Red Hat OS</w:t>
      </w:r>
    </w:p>
    <w:p w:rsidR="000C736F" w:rsidRPr="00A374EC" w:rsidRDefault="000C736F" w:rsidP="000C73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2343">
        <w:rPr>
          <w:b/>
          <w:color w:val="FF0000"/>
          <w:sz w:val="24"/>
          <w:szCs w:val="24"/>
        </w:rPr>
        <w:t>Application Software:-</w:t>
      </w:r>
      <w:r>
        <w:t xml:space="preserve"> </w:t>
      </w:r>
      <w:r w:rsidRPr="00A374EC">
        <w:rPr>
          <w:sz w:val="24"/>
          <w:szCs w:val="24"/>
        </w:rPr>
        <w:t>MS Offi</w:t>
      </w:r>
      <w:r w:rsidR="00341E4E">
        <w:rPr>
          <w:sz w:val="24"/>
          <w:szCs w:val="24"/>
        </w:rPr>
        <w:t>ce, photo Editing , Video Editing</w:t>
      </w:r>
      <w:r w:rsidRPr="00A374EC">
        <w:rPr>
          <w:sz w:val="24"/>
          <w:szCs w:val="24"/>
        </w:rPr>
        <w:t xml:space="preserve">, VLC , Chrome , </w:t>
      </w:r>
      <w:r w:rsidR="00007B2E" w:rsidRPr="00A374EC">
        <w:rPr>
          <w:sz w:val="24"/>
          <w:szCs w:val="24"/>
        </w:rPr>
        <w:t xml:space="preserve">etc.. </w:t>
      </w:r>
    </w:p>
    <w:p w:rsidR="009C2044" w:rsidRDefault="009C2044" w:rsidP="009C2044">
      <w:pPr>
        <w:ind w:left="360"/>
      </w:pPr>
    </w:p>
    <w:p w:rsidR="00FD45F0" w:rsidRDefault="005B36E5" w:rsidP="009C204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276479</wp:posOffset>
                </wp:positionV>
                <wp:extent cx="953770" cy="214630"/>
                <wp:effectExtent l="19050" t="19050" r="17780" b="33020"/>
                <wp:wrapNone/>
                <wp:docPr id="1" name="Notch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14630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80E8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" o:spid="_x0000_s1026" type="#_x0000_t94" style="position:absolute;margin-left:129.85pt;margin-top:21.75pt;width:75.1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" adj="19170" fillcolor="black [3213]" strokecolor="#1f4d78 [1604]" strokeweight="1pt"/>
            </w:pict>
          </mc:Fallback>
        </mc:AlternateContent>
      </w:r>
    </w:p>
    <w:p w:rsidR="00622FCB" w:rsidRDefault="00335328" w:rsidP="00233374">
      <w:pPr>
        <w:tabs>
          <w:tab w:val="left" w:pos="3894"/>
          <w:tab w:val="left" w:pos="8665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4A015" wp14:editId="245E3C9E">
                <wp:simplePos x="0" y="0"/>
                <wp:positionH relativeFrom="column">
                  <wp:posOffset>4612005</wp:posOffset>
                </wp:positionH>
                <wp:positionV relativeFrom="paragraph">
                  <wp:posOffset>29616</wp:posOffset>
                </wp:positionV>
                <wp:extent cx="953770" cy="214630"/>
                <wp:effectExtent l="19050" t="19050" r="17780" b="33020"/>
                <wp:wrapNone/>
                <wp:docPr id="2" name="Notch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14630"/>
                        </a:xfrm>
                        <a:prstGeom prst="notched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2EF0A" id="Notched Right Arrow 2" o:spid="_x0000_s1026" type="#_x0000_t94" style="position:absolute;margin-left:363.15pt;margin-top:2.35pt;width:75.1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" adj="19170" fillcolor="black [3213]" strokecolor="#1f4d78 [1604]" strokeweight="1pt"/>
            </w:pict>
          </mc:Fallback>
        </mc:AlternateContent>
      </w:r>
      <w:r w:rsidR="00C52BF7" w:rsidRPr="00E25D22">
        <w:rPr>
          <w:b/>
        </w:rPr>
        <w:t xml:space="preserve">               </w:t>
      </w:r>
      <w:r w:rsidR="00C52BF7" w:rsidRPr="00E25D22">
        <w:rPr>
          <w:b/>
          <w:color w:val="92D050"/>
        </w:rPr>
        <w:t xml:space="preserve"> </w:t>
      </w:r>
      <w:r w:rsidR="00FD45F0" w:rsidRPr="00E25D22">
        <w:rPr>
          <w:b/>
          <w:color w:val="92D050"/>
          <w:sz w:val="28"/>
          <w:szCs w:val="28"/>
          <w:shd w:val="clear" w:color="auto" w:fill="000000" w:themeFill="text1"/>
        </w:rPr>
        <w:t>INPUT</w:t>
      </w:r>
      <w:r>
        <w:rPr>
          <w:b/>
          <w:color w:val="92D050"/>
          <w:sz w:val="28"/>
          <w:szCs w:val="28"/>
          <w:shd w:val="clear" w:color="auto" w:fill="000000" w:themeFill="text1"/>
        </w:rPr>
        <w:t xml:space="preserve"> </w:t>
      </w:r>
      <w:r w:rsidR="00233374" w:rsidRPr="00E25D22">
        <w:rPr>
          <w:color w:val="92D050"/>
        </w:rPr>
        <w:t xml:space="preserve"> </w:t>
      </w:r>
      <w:r w:rsidR="00233374">
        <w:tab/>
      </w:r>
      <w:r w:rsidR="00C52BF7">
        <w:t xml:space="preserve">                    </w:t>
      </w:r>
      <w:r w:rsidR="002439F1">
        <w:rPr>
          <w:b/>
          <w:color w:val="92D050"/>
          <w:sz w:val="28"/>
          <w:szCs w:val="28"/>
          <w:shd w:val="clear" w:color="auto" w:fill="000000" w:themeFill="text1"/>
        </w:rPr>
        <w:t>PROCESSING</w:t>
      </w:r>
      <w:r w:rsidR="00233374">
        <w:t xml:space="preserve"> </w:t>
      </w:r>
      <w:r w:rsidR="00233374">
        <w:tab/>
      </w:r>
      <w:r w:rsidR="00C52BF7">
        <w:t xml:space="preserve">              </w:t>
      </w:r>
      <w:r w:rsidR="00233374" w:rsidRPr="00E25D22">
        <w:rPr>
          <w:b/>
          <w:color w:val="92D050"/>
          <w:sz w:val="28"/>
          <w:szCs w:val="28"/>
          <w:shd w:val="clear" w:color="auto" w:fill="000000" w:themeFill="text1"/>
        </w:rPr>
        <w:t>OUTPUT</w:t>
      </w:r>
    </w:p>
    <w:p w:rsidR="00D75CAB" w:rsidRDefault="007172D6" w:rsidP="009C2044">
      <w:r>
        <w:t xml:space="preserve"> </w:t>
      </w:r>
    </w:p>
    <w:p w:rsidR="00680E33" w:rsidRPr="00C407F6" w:rsidRDefault="00680E33" w:rsidP="009C2044">
      <w:pPr>
        <w:rPr>
          <w:b/>
        </w:rPr>
      </w:pPr>
      <w:r w:rsidRPr="00C407F6">
        <w:rPr>
          <w:b/>
        </w:rPr>
        <w:t xml:space="preserve">                                                                                       </w:t>
      </w:r>
      <w:r w:rsidRPr="00C407F6">
        <w:rPr>
          <w:b/>
          <w:highlight w:val="yellow"/>
        </w:rPr>
        <w:t>CPU – Central Processing Unit</w:t>
      </w:r>
      <w:r w:rsidRPr="00C407F6">
        <w:rPr>
          <w:b/>
        </w:rPr>
        <w:t xml:space="preserve"> </w:t>
      </w:r>
    </w:p>
    <w:p w:rsidR="00680E33" w:rsidRDefault="00680E33" w:rsidP="009C2044"/>
    <w:tbl>
      <w:tblPr>
        <w:tblStyle w:val="TableGrid"/>
        <w:tblW w:w="0" w:type="auto"/>
        <w:tblInd w:w="4045" w:type="dxa"/>
        <w:tblLook w:val="04A0" w:firstRow="1" w:lastRow="0" w:firstColumn="1" w:lastColumn="0" w:noHBand="0" w:noVBand="1"/>
      </w:tblPr>
      <w:tblGrid>
        <w:gridCol w:w="3240"/>
      </w:tblGrid>
      <w:tr w:rsidR="00D75CAB" w:rsidTr="00DD3BF0">
        <w:trPr>
          <w:trHeight w:val="251"/>
        </w:trPr>
        <w:tc>
          <w:tcPr>
            <w:tcW w:w="3240" w:type="dxa"/>
          </w:tcPr>
          <w:p w:rsidR="00DD3BF0" w:rsidRPr="00DD3BF0" w:rsidRDefault="00D75CAB" w:rsidP="00DD3BF0">
            <w:pPr>
              <w:jc w:val="center"/>
              <w:rPr>
                <w:color w:val="0070C0"/>
              </w:rPr>
            </w:pPr>
            <w:r w:rsidRPr="002F069A">
              <w:rPr>
                <w:b/>
                <w:color w:val="FF0000"/>
              </w:rPr>
              <w:t>A.L.U</w:t>
            </w:r>
            <w:r w:rsidRPr="002F069A">
              <w:rPr>
                <w:color w:val="FF0000"/>
              </w:rPr>
              <w:t xml:space="preserve"> </w:t>
            </w:r>
            <w:r w:rsidRPr="00DD3BF0">
              <w:rPr>
                <w:color w:val="05FFF9"/>
                <w:shd w:val="clear" w:color="auto" w:fill="000000" w:themeFill="text1"/>
              </w:rPr>
              <w:t>(</w:t>
            </w:r>
            <w:r w:rsidRPr="00DD3BF0">
              <w:rPr>
                <w:b/>
                <w:color w:val="05FFF9"/>
                <w:shd w:val="clear" w:color="auto" w:fill="000000" w:themeFill="text1"/>
              </w:rPr>
              <w:t>Airthmatic Logical Unit</w:t>
            </w:r>
            <w:r w:rsidRPr="00DD3BF0">
              <w:rPr>
                <w:color w:val="05FFF9"/>
                <w:shd w:val="clear" w:color="auto" w:fill="000000" w:themeFill="text1"/>
              </w:rPr>
              <w:t>)</w:t>
            </w:r>
          </w:p>
        </w:tc>
      </w:tr>
      <w:tr w:rsidR="00D75CAB" w:rsidTr="00DD3BF0">
        <w:trPr>
          <w:trHeight w:val="196"/>
        </w:trPr>
        <w:tc>
          <w:tcPr>
            <w:tcW w:w="3240" w:type="dxa"/>
          </w:tcPr>
          <w:p w:rsidR="00D75CAB" w:rsidRPr="00DD3BF0" w:rsidRDefault="00427B2C" w:rsidP="00F94A3B">
            <w:pPr>
              <w:jc w:val="center"/>
              <w:rPr>
                <w:color w:val="0070C0"/>
              </w:rPr>
            </w:pPr>
            <w:r w:rsidRPr="002F069A">
              <w:rPr>
                <w:b/>
                <w:color w:val="FF0000"/>
              </w:rPr>
              <w:t>C.U</w:t>
            </w:r>
            <w:r w:rsidRPr="002F069A">
              <w:rPr>
                <w:color w:val="FF0000"/>
              </w:rPr>
              <w:t xml:space="preserve"> </w:t>
            </w:r>
            <w:r w:rsidRPr="00DD3BF0">
              <w:rPr>
                <w:color w:val="05FFF9"/>
                <w:shd w:val="clear" w:color="auto" w:fill="000000" w:themeFill="text1"/>
              </w:rPr>
              <w:t>(</w:t>
            </w:r>
            <w:r w:rsidRPr="00DD3BF0">
              <w:rPr>
                <w:b/>
                <w:color w:val="05FFF9"/>
                <w:shd w:val="clear" w:color="auto" w:fill="000000" w:themeFill="text1"/>
              </w:rPr>
              <w:t>Control Unit</w:t>
            </w:r>
            <w:r w:rsidRPr="00DD3BF0">
              <w:rPr>
                <w:color w:val="05FFF9"/>
                <w:shd w:val="clear" w:color="auto" w:fill="000000" w:themeFill="text1"/>
              </w:rPr>
              <w:t>)</w:t>
            </w:r>
          </w:p>
        </w:tc>
      </w:tr>
      <w:tr w:rsidR="00D75CAB" w:rsidTr="00DD3BF0">
        <w:trPr>
          <w:trHeight w:val="224"/>
        </w:trPr>
        <w:tc>
          <w:tcPr>
            <w:tcW w:w="3240" w:type="dxa"/>
          </w:tcPr>
          <w:p w:rsidR="00D75CAB" w:rsidRPr="00DD3BF0" w:rsidRDefault="00427B2C" w:rsidP="00F94A3B">
            <w:pPr>
              <w:jc w:val="center"/>
              <w:rPr>
                <w:color w:val="0070C0"/>
              </w:rPr>
            </w:pPr>
            <w:r w:rsidRPr="002F069A">
              <w:rPr>
                <w:b/>
                <w:color w:val="FF0000"/>
              </w:rPr>
              <w:t>M.U</w:t>
            </w:r>
            <w:r w:rsidRPr="002F069A">
              <w:rPr>
                <w:color w:val="FF0000"/>
              </w:rPr>
              <w:t xml:space="preserve"> </w:t>
            </w:r>
            <w:r w:rsidRPr="00DD3BF0">
              <w:rPr>
                <w:color w:val="05FFF9"/>
                <w:shd w:val="clear" w:color="auto" w:fill="000000" w:themeFill="text1"/>
              </w:rPr>
              <w:t>(</w:t>
            </w:r>
            <w:r w:rsidRPr="00DD3BF0">
              <w:rPr>
                <w:b/>
                <w:color w:val="05FFF9"/>
                <w:shd w:val="clear" w:color="auto" w:fill="000000" w:themeFill="text1"/>
              </w:rPr>
              <w:t>Memory Unit</w:t>
            </w:r>
            <w:r w:rsidRPr="00DD3BF0">
              <w:rPr>
                <w:color w:val="05FFF9"/>
                <w:shd w:val="clear" w:color="auto" w:fill="000000" w:themeFill="text1"/>
              </w:rPr>
              <w:t>)</w:t>
            </w:r>
          </w:p>
        </w:tc>
      </w:tr>
    </w:tbl>
    <w:p w:rsidR="009C2044" w:rsidRDefault="00D75CAB" w:rsidP="009C2044">
      <w:r>
        <w:t xml:space="preserve">          </w:t>
      </w:r>
    </w:p>
    <w:p w:rsidR="00A20934" w:rsidRDefault="00B3295F">
      <w:r>
        <w:t xml:space="preserve"> </w:t>
      </w:r>
    </w:p>
    <w:p w:rsidR="00680E33" w:rsidRDefault="00693E94">
      <w:r w:rsidRPr="00773DD4">
        <w:rPr>
          <w:b/>
          <w:color w:val="FF0000"/>
        </w:rPr>
        <w:t>RAM</w:t>
      </w:r>
      <w:r>
        <w:t xml:space="preserve"> </w:t>
      </w:r>
      <w:r w:rsidRPr="00274A38">
        <w:rPr>
          <w:sz w:val="24"/>
          <w:szCs w:val="24"/>
        </w:rPr>
        <w:t xml:space="preserve">– Random Access Memory </w:t>
      </w:r>
      <w:r w:rsidR="00CE7A40" w:rsidRPr="00274A38">
        <w:rPr>
          <w:sz w:val="24"/>
          <w:szCs w:val="24"/>
        </w:rPr>
        <w:t xml:space="preserve">= </w:t>
      </w:r>
      <w:r w:rsidR="00543DEA" w:rsidRPr="00274A38">
        <w:rPr>
          <w:sz w:val="24"/>
          <w:szCs w:val="24"/>
        </w:rPr>
        <w:t>4gb, 8gb, 16gb, 64gb etc…</w:t>
      </w:r>
    </w:p>
    <w:p w:rsidR="00543DEA" w:rsidRDefault="00543DEA"/>
    <w:p w:rsidR="00543DEA" w:rsidRPr="00274A38" w:rsidRDefault="00693E94">
      <w:pPr>
        <w:rPr>
          <w:sz w:val="24"/>
          <w:szCs w:val="24"/>
        </w:rPr>
      </w:pPr>
      <w:r w:rsidRPr="00773DD4">
        <w:rPr>
          <w:b/>
          <w:color w:val="FF0000"/>
        </w:rPr>
        <w:t xml:space="preserve">ROM </w:t>
      </w:r>
      <w:r>
        <w:t xml:space="preserve">– </w:t>
      </w:r>
      <w:r w:rsidRPr="00274A38">
        <w:rPr>
          <w:sz w:val="24"/>
          <w:szCs w:val="24"/>
        </w:rPr>
        <w:t>Read Only Memory</w:t>
      </w:r>
      <w:r w:rsidR="00543DEA" w:rsidRPr="00274A38">
        <w:rPr>
          <w:sz w:val="24"/>
          <w:szCs w:val="24"/>
        </w:rPr>
        <w:t xml:space="preserve"> </w:t>
      </w:r>
      <w:r w:rsidR="00CE7A40" w:rsidRPr="00274A38">
        <w:rPr>
          <w:sz w:val="24"/>
          <w:szCs w:val="24"/>
        </w:rPr>
        <w:t>=</w:t>
      </w:r>
      <w:r w:rsidR="00543DEA" w:rsidRPr="00274A38">
        <w:rPr>
          <w:sz w:val="24"/>
          <w:szCs w:val="24"/>
        </w:rPr>
        <w:t xml:space="preserve"> 512 GB Hard Disk, 1 TB , </w:t>
      </w:r>
    </w:p>
    <w:p w:rsidR="00543DEA" w:rsidRDefault="00543DEA">
      <w:r w:rsidRPr="00A936E6">
        <w:rPr>
          <w:b/>
          <w:color w:val="FF0000"/>
        </w:rPr>
        <w:lastRenderedPageBreak/>
        <w:t>SSD</w:t>
      </w:r>
      <w:r w:rsidR="00A936E6" w:rsidRPr="00A936E6">
        <w:rPr>
          <w:b/>
          <w:color w:val="FF0000"/>
        </w:rPr>
        <w:t>:</w:t>
      </w:r>
      <w:r w:rsidRPr="00A936E6">
        <w:rPr>
          <w:b/>
          <w:color w:val="FF0000"/>
        </w:rPr>
        <w:t xml:space="preserve"> –</w:t>
      </w:r>
      <w:r w:rsidR="00A936E6">
        <w:t xml:space="preserve"> </w:t>
      </w:r>
      <w:r>
        <w:t xml:space="preserve"> </w:t>
      </w:r>
      <w:r w:rsidRPr="00274A38">
        <w:rPr>
          <w:sz w:val="24"/>
          <w:szCs w:val="24"/>
        </w:rPr>
        <w:t xml:space="preserve">Solid- State Storage Device </w:t>
      </w:r>
      <w:r w:rsidR="00CE7A40" w:rsidRPr="00274A38">
        <w:rPr>
          <w:sz w:val="24"/>
          <w:szCs w:val="24"/>
        </w:rPr>
        <w:t xml:space="preserve">= 128Gb , 256GB , 2 TB </w:t>
      </w:r>
    </w:p>
    <w:p w:rsidR="00DE6274" w:rsidRPr="00B23465" w:rsidRDefault="00DE6274" w:rsidP="00DE6274">
      <w:pPr>
        <w:rPr>
          <w:ins w:id="19" w:author="MiHRK" w:date="2024-06-24T20:22:00Z"/>
          <w:b/>
          <w:color w:val="FF00FF"/>
          <w:sz w:val="26"/>
          <w:szCs w:val="26"/>
        </w:rPr>
      </w:pPr>
      <w:ins w:id="20" w:author="MiHRK" w:date="2024-06-24T20:22:00Z">
        <w:r w:rsidRPr="00B23465">
          <w:rPr>
            <w:b/>
            <w:color w:val="FF00FF"/>
            <w:sz w:val="26"/>
            <w:szCs w:val="26"/>
          </w:rPr>
          <w:t>Monitor Type:-</w:t>
        </w:r>
      </w:ins>
    </w:p>
    <w:p w:rsidR="00543DEA" w:rsidRPr="002853B3" w:rsidDel="00DE6274" w:rsidRDefault="00543DEA">
      <w:pPr>
        <w:rPr>
          <w:del w:id="21" w:author="MiHRK" w:date="2024-06-24T20:22:00Z"/>
          <w:b/>
          <w:color w:val="FF00FF"/>
          <w:sz w:val="28"/>
          <w:szCs w:val="28"/>
        </w:rPr>
      </w:pPr>
      <w:del w:id="22" w:author="MiHRK" w:date="2024-06-24T20:22:00Z">
        <w:r w:rsidRPr="002853B3" w:rsidDel="00DE6274">
          <w:rPr>
            <w:b/>
            <w:color w:val="FF00FF"/>
            <w:sz w:val="28"/>
            <w:szCs w:val="28"/>
          </w:rPr>
          <w:delText xml:space="preserve">Monitor:- </w:delText>
        </w:r>
      </w:del>
    </w:p>
    <w:p w:rsidR="00543DEA" w:rsidRPr="00C92306" w:rsidRDefault="00543DEA">
      <w:pPr>
        <w:rPr>
          <w:sz w:val="24"/>
          <w:szCs w:val="24"/>
        </w:rPr>
      </w:pPr>
      <w:r w:rsidRPr="002853B3">
        <w:rPr>
          <w:b/>
          <w:color w:val="FF0000"/>
          <w:sz w:val="26"/>
          <w:szCs w:val="26"/>
        </w:rPr>
        <w:t>CRT</w:t>
      </w:r>
      <w:r w:rsidR="00157902" w:rsidRPr="002853B3">
        <w:rPr>
          <w:b/>
          <w:color w:val="FF0000"/>
          <w:sz w:val="26"/>
          <w:szCs w:val="26"/>
        </w:rPr>
        <w:t xml:space="preserve"> </w:t>
      </w:r>
      <w:r w:rsidR="00157902">
        <w:t xml:space="preserve">–  </w:t>
      </w:r>
      <w:r w:rsidR="00157902" w:rsidRPr="00C92306">
        <w:rPr>
          <w:sz w:val="24"/>
          <w:szCs w:val="24"/>
        </w:rPr>
        <w:t>Cathode Ray Tube</w:t>
      </w:r>
    </w:p>
    <w:p w:rsidR="00157902" w:rsidRPr="00C92306" w:rsidRDefault="00157902">
      <w:pPr>
        <w:rPr>
          <w:sz w:val="24"/>
          <w:szCs w:val="24"/>
        </w:rPr>
      </w:pPr>
      <w:r w:rsidRPr="002853B3">
        <w:rPr>
          <w:b/>
          <w:color w:val="FF0000"/>
          <w:sz w:val="26"/>
          <w:szCs w:val="26"/>
        </w:rPr>
        <w:t>LCD</w:t>
      </w:r>
      <w:r w:rsidRPr="002853B3">
        <w:rPr>
          <w:color w:val="FF0000"/>
        </w:rPr>
        <w:t xml:space="preserve"> </w:t>
      </w:r>
      <w:r w:rsidRPr="00C92306">
        <w:rPr>
          <w:sz w:val="24"/>
          <w:szCs w:val="24"/>
        </w:rPr>
        <w:t>– Liquid Crystal Display</w:t>
      </w:r>
    </w:p>
    <w:p w:rsidR="00157902" w:rsidRPr="00C92306" w:rsidRDefault="00157902">
      <w:pPr>
        <w:rPr>
          <w:sz w:val="24"/>
          <w:szCs w:val="24"/>
        </w:rPr>
      </w:pPr>
      <w:r w:rsidRPr="002853B3">
        <w:rPr>
          <w:b/>
          <w:color w:val="FF0000"/>
          <w:sz w:val="26"/>
          <w:szCs w:val="26"/>
        </w:rPr>
        <w:t xml:space="preserve">LED </w:t>
      </w:r>
      <w:r w:rsidRPr="00C92306">
        <w:rPr>
          <w:sz w:val="24"/>
          <w:szCs w:val="24"/>
        </w:rPr>
        <w:t>– Light Emitting diode</w:t>
      </w:r>
    </w:p>
    <w:p w:rsidR="00157902" w:rsidRDefault="00157902"/>
    <w:p w:rsidR="00D47B5C" w:rsidRPr="005D3626" w:rsidRDefault="00D47B5C" w:rsidP="00D47B5C">
      <w:pPr>
        <w:rPr>
          <w:b/>
          <w:color w:val="FF00FF"/>
          <w:sz w:val="30"/>
          <w:szCs w:val="30"/>
        </w:rPr>
      </w:pPr>
      <w:r>
        <w:rPr>
          <w:b/>
          <w:color w:val="FF00FF"/>
          <w:sz w:val="30"/>
          <w:szCs w:val="30"/>
        </w:rPr>
        <w:t>How To Start Computer:-</w:t>
      </w:r>
    </w:p>
    <w:p w:rsidR="00D47B5C" w:rsidRPr="005A39A0" w:rsidRDefault="00D47B5C" w:rsidP="00D47B5C">
      <w:pPr>
        <w:pStyle w:val="ListParagraph"/>
        <w:numPr>
          <w:ilvl w:val="0"/>
          <w:numId w:val="5"/>
        </w:numPr>
        <w:rPr>
          <w:rStyle w:val="Strong"/>
          <w:rFonts w:ascii="Segoe UI" w:hAnsi="Segoe UI" w:cs="Segoe UI"/>
          <w:color w:val="111111"/>
          <w:shd w:val="clear" w:color="auto" w:fill="F7F7F7"/>
        </w:rPr>
      </w:pPr>
      <w:r w:rsidRPr="005A39A0">
        <w:rPr>
          <w:rStyle w:val="Strong"/>
          <w:rFonts w:ascii="Segoe UI" w:hAnsi="Segoe UI" w:cs="Segoe UI"/>
          <w:color w:val="111111"/>
          <w:shd w:val="clear" w:color="auto" w:fill="F7F7F7"/>
        </w:rPr>
        <w:t xml:space="preserve">Desktop Computer </w:t>
      </w:r>
    </w:p>
    <w:p w:rsidR="00D47B5C" w:rsidRPr="005A39A0" w:rsidRDefault="00D47B5C" w:rsidP="00D47B5C">
      <w:pPr>
        <w:pStyle w:val="ListParagraph"/>
        <w:numPr>
          <w:ilvl w:val="0"/>
          <w:numId w:val="5"/>
        </w:numPr>
        <w:rPr>
          <w:rStyle w:val="Strong"/>
          <w:rFonts w:ascii="Segoe UI" w:hAnsi="Segoe UI" w:cs="Segoe UI"/>
          <w:color w:val="111111"/>
          <w:shd w:val="clear" w:color="auto" w:fill="F7F7F7"/>
        </w:rPr>
      </w:pPr>
      <w:r w:rsidRPr="005A39A0">
        <w:rPr>
          <w:rStyle w:val="Strong"/>
          <w:rFonts w:ascii="Segoe UI" w:hAnsi="Segoe UI" w:cs="Segoe UI"/>
          <w:color w:val="111111"/>
          <w:shd w:val="clear" w:color="auto" w:fill="F7F7F7"/>
        </w:rPr>
        <w:t xml:space="preserve">Laptop or Netbook Computer </w:t>
      </w:r>
    </w:p>
    <w:p w:rsidR="00D47B5C" w:rsidRPr="005A39A0" w:rsidRDefault="00D47B5C" w:rsidP="00D47B5C">
      <w:pPr>
        <w:pStyle w:val="ListParagraph"/>
        <w:numPr>
          <w:ilvl w:val="0"/>
          <w:numId w:val="5"/>
        </w:numPr>
        <w:rPr>
          <w:rStyle w:val="Strong"/>
          <w:rFonts w:ascii="Segoe UI" w:hAnsi="Segoe UI" w:cs="Segoe UI"/>
          <w:color w:val="111111"/>
          <w:shd w:val="clear" w:color="auto" w:fill="F7F7F7"/>
        </w:rPr>
      </w:pPr>
      <w:r w:rsidRPr="005A39A0">
        <w:rPr>
          <w:rStyle w:val="Strong"/>
          <w:rFonts w:ascii="Segoe UI" w:hAnsi="Segoe UI" w:cs="Segoe UI"/>
          <w:color w:val="111111"/>
          <w:shd w:val="clear" w:color="auto" w:fill="F7F7F7"/>
        </w:rPr>
        <w:t>Apple Computer (Mac)</w:t>
      </w:r>
    </w:p>
    <w:p w:rsidR="00D47B5C" w:rsidRDefault="00D47B5C">
      <w:pPr>
        <w:rPr>
          <w:ins w:id="23" w:author="MiHRK" w:date="2024-05-10T09:16:00Z"/>
        </w:rPr>
      </w:pPr>
    </w:p>
    <w:p w:rsidR="008F1EAD" w:rsidDel="00DE6274" w:rsidRDefault="008F1EAD">
      <w:pPr>
        <w:rPr>
          <w:del w:id="24" w:author="MiHRK" w:date="2024-06-24T20:22:00Z"/>
        </w:rPr>
      </w:pPr>
    </w:p>
    <w:p w:rsidR="008F1EAD" w:rsidRDefault="008F1EAD"/>
    <w:p w:rsidR="00E26DF7" w:rsidRDefault="003C1EB1">
      <w:r w:rsidRPr="003C1EB1">
        <w:rPr>
          <w:b/>
          <w:color w:val="00B050"/>
          <w:sz w:val="28"/>
          <w:szCs w:val="28"/>
        </w:rPr>
        <w:t>Desktop</w:t>
      </w:r>
      <w:r>
        <w:t xml:space="preserve">= </w:t>
      </w:r>
    </w:p>
    <w:p w:rsidR="003B507F" w:rsidRDefault="003C1EB1">
      <w:pPr>
        <w:rPr>
          <w:sz w:val="24"/>
          <w:szCs w:val="24"/>
        </w:rPr>
      </w:pPr>
      <w:r w:rsidRPr="009B7EC4">
        <w:rPr>
          <w:b/>
          <w:color w:val="FF0000"/>
        </w:rPr>
        <w:t>GUI -</w:t>
      </w:r>
      <w:r w:rsidRPr="009B7EC4">
        <w:rPr>
          <w:color w:val="FF0000"/>
        </w:rPr>
        <w:t xml:space="preserve"> </w:t>
      </w:r>
      <w:r w:rsidRPr="003C1EB1">
        <w:rPr>
          <w:sz w:val="24"/>
          <w:szCs w:val="24"/>
        </w:rPr>
        <w:t>Graphical User Interface</w:t>
      </w:r>
    </w:p>
    <w:p w:rsidR="009A16AC" w:rsidRDefault="00E26DF7">
      <w:pPr>
        <w:rPr>
          <w:sz w:val="24"/>
          <w:szCs w:val="24"/>
        </w:rPr>
      </w:pPr>
      <w:r w:rsidRPr="009B7EC4">
        <w:rPr>
          <w:b/>
          <w:color w:val="FF0000"/>
          <w:sz w:val="24"/>
          <w:szCs w:val="24"/>
        </w:rPr>
        <w:t xml:space="preserve">CLI </w:t>
      </w:r>
      <w:r w:rsidR="009B7EC4" w:rsidRPr="009B7EC4">
        <w:rPr>
          <w:b/>
          <w:color w:val="FF0000"/>
          <w:sz w:val="24"/>
          <w:szCs w:val="24"/>
        </w:rPr>
        <w:t>-</w:t>
      </w:r>
      <w:r w:rsidRPr="009B7EC4">
        <w:rPr>
          <w:color w:val="FF0000"/>
          <w:sz w:val="24"/>
          <w:szCs w:val="24"/>
        </w:rPr>
        <w:t xml:space="preserve"> </w:t>
      </w:r>
      <w:r w:rsidR="009B7EC4" w:rsidRPr="009B7E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Command Line Interface</w:t>
      </w:r>
    </w:p>
    <w:p w:rsidR="00AC1A79" w:rsidRDefault="00AC1A79">
      <w:pPr>
        <w:rPr>
          <w:sz w:val="24"/>
          <w:szCs w:val="24"/>
        </w:rPr>
      </w:pPr>
    </w:p>
    <w:p w:rsidR="005F39C7" w:rsidDel="001646C9" w:rsidRDefault="005F39C7">
      <w:pPr>
        <w:rPr>
          <w:del w:id="25" w:author="MiHRK" w:date="2024-04-18T23:47:00Z"/>
          <w:sz w:val="24"/>
          <w:szCs w:val="24"/>
        </w:rPr>
      </w:pPr>
      <w:r w:rsidRPr="00022B88">
        <w:rPr>
          <w:b/>
          <w:color w:val="00B050"/>
          <w:sz w:val="26"/>
          <w:szCs w:val="26"/>
        </w:rPr>
        <w:t>File / Folder-</w:t>
      </w:r>
      <w:r w:rsidRPr="00022B88">
        <w:rPr>
          <w:b/>
          <w:color w:val="00B050"/>
          <w:sz w:val="24"/>
          <w:szCs w:val="24"/>
        </w:rPr>
        <w:t xml:space="preserve"> </w:t>
      </w:r>
      <w:r w:rsidRPr="00022B88">
        <w:rPr>
          <w:b/>
          <w:color w:val="00B0F0"/>
          <w:sz w:val="24"/>
          <w:szCs w:val="24"/>
        </w:rPr>
        <w:t>Cut,</w:t>
      </w:r>
      <w:r w:rsidR="0006582A">
        <w:rPr>
          <w:b/>
          <w:color w:val="00B0F0"/>
          <w:sz w:val="24"/>
          <w:szCs w:val="24"/>
        </w:rPr>
        <w:t xml:space="preserve"> Copy</w:t>
      </w:r>
      <w:r w:rsidRPr="00022B88">
        <w:rPr>
          <w:b/>
          <w:color w:val="00B0F0"/>
          <w:sz w:val="24"/>
          <w:szCs w:val="24"/>
        </w:rPr>
        <w:t>, Paste, Rename</w:t>
      </w:r>
      <w:r w:rsidR="0029488A">
        <w:rPr>
          <w:b/>
          <w:color w:val="00B0F0"/>
          <w:sz w:val="24"/>
          <w:szCs w:val="24"/>
        </w:rPr>
        <w:t>, Delete</w:t>
      </w:r>
      <w:r w:rsidR="00C67490">
        <w:rPr>
          <w:b/>
          <w:color w:val="00B0F0"/>
          <w:sz w:val="24"/>
          <w:szCs w:val="24"/>
        </w:rPr>
        <w:t>,</w:t>
      </w:r>
      <w:r w:rsidR="00FA0671">
        <w:rPr>
          <w:b/>
          <w:color w:val="00B0F0"/>
          <w:sz w:val="24"/>
          <w:szCs w:val="24"/>
        </w:rPr>
        <w:t xml:space="preserve"> Hide, Extension Changing</w:t>
      </w:r>
      <w:r w:rsidRPr="00022B88">
        <w:rPr>
          <w:b/>
          <w:color w:val="00B0F0"/>
          <w:sz w:val="24"/>
          <w:szCs w:val="24"/>
        </w:rPr>
        <w:t xml:space="preserve"> (Antivirus To</w:t>
      </w:r>
      <w:r w:rsidR="00386150">
        <w:rPr>
          <w:b/>
          <w:color w:val="00B0F0"/>
          <w:sz w:val="24"/>
          <w:szCs w:val="24"/>
        </w:rPr>
        <w:t>o</w:t>
      </w:r>
      <w:r w:rsidRPr="00022B88">
        <w:rPr>
          <w:b/>
          <w:color w:val="00B0F0"/>
          <w:sz w:val="24"/>
          <w:szCs w:val="24"/>
        </w:rPr>
        <w:t xml:space="preserve"> Files / Folder Sca</w:t>
      </w:r>
      <w:r w:rsidR="00AF4AFC" w:rsidRPr="00022B88">
        <w:rPr>
          <w:b/>
          <w:color w:val="00B0F0"/>
          <w:sz w:val="24"/>
          <w:szCs w:val="24"/>
        </w:rPr>
        <w:t>n</w:t>
      </w:r>
      <w:r w:rsidRPr="00022B88">
        <w:rPr>
          <w:b/>
          <w:color w:val="00B0F0"/>
          <w:sz w:val="24"/>
          <w:szCs w:val="24"/>
        </w:rPr>
        <w:t>ning)</w:t>
      </w:r>
    </w:p>
    <w:p w:rsidR="001646C9" w:rsidRPr="00022B88" w:rsidRDefault="001646C9">
      <w:pPr>
        <w:rPr>
          <w:ins w:id="26" w:author="MiHRK" w:date="2024-04-18T23:47:00Z"/>
          <w:b/>
          <w:color w:val="00B0F0"/>
          <w:sz w:val="24"/>
          <w:szCs w:val="24"/>
        </w:rPr>
      </w:pPr>
    </w:p>
    <w:p w:rsidR="005D3626" w:rsidRDefault="005D3626">
      <w:pPr>
        <w:rPr>
          <w:ins w:id="27" w:author="MiHRK" w:date="2024-04-18T23:40:00Z"/>
          <w:sz w:val="24"/>
          <w:szCs w:val="24"/>
        </w:rPr>
      </w:pPr>
    </w:p>
    <w:p w:rsidR="009D65A0" w:rsidRDefault="009D65A0">
      <w:pPr>
        <w:rPr>
          <w:ins w:id="28" w:author="MiHRK" w:date="2024-04-18T23:41:00Z"/>
          <w:sz w:val="24"/>
          <w:szCs w:val="24"/>
        </w:rPr>
      </w:pPr>
    </w:p>
    <w:p w:rsidR="0028611C" w:rsidRDefault="0028611C">
      <w:pPr>
        <w:rPr>
          <w:sz w:val="24"/>
          <w:szCs w:val="24"/>
        </w:rPr>
      </w:pPr>
    </w:p>
    <w:p w:rsidR="009A16AC" w:rsidRDefault="00F35BAF">
      <w:pPr>
        <w:jc w:val="center"/>
        <w:rPr>
          <w:ins w:id="29" w:author="MiHRK" w:date="2024-04-27T18:47:00Z"/>
          <w:rFonts w:ascii="Arial Black" w:hAnsi="Arial Black"/>
          <w:b/>
          <w:sz w:val="36"/>
          <w:szCs w:val="36"/>
        </w:rPr>
        <w:pPrChange w:id="30" w:author="MiHRK" w:date="2024-04-18T23:39:00Z">
          <w:pPr/>
        </w:pPrChange>
      </w:pPr>
      <w:ins w:id="31" w:author="MiHRK" w:date="2024-04-18T23:39:00Z">
        <w:r w:rsidRPr="00F35BAF">
          <w:rPr>
            <w:rFonts w:ascii="Arial Black" w:hAnsi="Arial Black"/>
            <w:b/>
            <w:sz w:val="36"/>
            <w:szCs w:val="36"/>
            <w:highlight w:val="green"/>
            <w:rPrChange w:id="32" w:author="MiHRK" w:date="2024-04-18T23:40:00Z">
              <w:rPr/>
            </w:rPrChange>
          </w:rPr>
          <w:lastRenderedPageBreak/>
          <w:t>INTERNET</w:t>
        </w:r>
      </w:ins>
    </w:p>
    <w:p w:rsidR="009918D1" w:rsidRPr="00834981" w:rsidRDefault="009918D1">
      <w:pPr>
        <w:jc w:val="center"/>
        <w:rPr>
          <w:ins w:id="33" w:author="MiHRK" w:date="2024-04-27T19:20:00Z"/>
          <w:rFonts w:asciiTheme="majorHAnsi" w:hAnsiTheme="majorHAnsi" w:cstheme="majorHAnsi"/>
          <w:b/>
          <w:color w:val="00B0F0"/>
          <w:sz w:val="28"/>
          <w:szCs w:val="28"/>
          <w:u w:val="single"/>
          <w:rPrChange w:id="34" w:author="MiHRK" w:date="2024-07-13T10:57:00Z">
            <w:rPr>
              <w:ins w:id="35" w:author="MiHRK" w:date="2024-04-27T19:20:00Z"/>
              <w:rFonts w:asciiTheme="majorHAnsi" w:hAnsiTheme="majorHAnsi" w:cstheme="majorHAnsi"/>
              <w:sz w:val="24"/>
              <w:szCs w:val="24"/>
            </w:rPr>
          </w:rPrChange>
        </w:rPr>
        <w:pPrChange w:id="36" w:author="MiHRK" w:date="2024-04-27T19:18:00Z">
          <w:pPr/>
        </w:pPrChange>
      </w:pPr>
      <w:ins w:id="37" w:author="MiHRK" w:date="2024-04-27T18:51:00Z">
        <w:r w:rsidRPr="00834981">
          <w:rPr>
            <w:rFonts w:asciiTheme="majorHAnsi" w:hAnsiTheme="majorHAnsi" w:cstheme="majorHAnsi"/>
            <w:b/>
            <w:color w:val="00B0F0"/>
            <w:sz w:val="28"/>
            <w:szCs w:val="28"/>
            <w:u w:val="single"/>
            <w:rPrChange w:id="38" w:author="MiHRK" w:date="2024-07-13T10:57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Network Of Network</w:t>
        </w:r>
      </w:ins>
    </w:p>
    <w:p w:rsidR="008164E1" w:rsidRDefault="00C7223D">
      <w:pPr>
        <w:rPr>
          <w:ins w:id="39" w:author="MiHRK" w:date="2024-04-27T19:21:00Z"/>
          <w:rFonts w:asciiTheme="majorHAnsi" w:hAnsiTheme="majorHAnsi" w:cstheme="majorHAnsi"/>
          <w:sz w:val="24"/>
          <w:szCs w:val="24"/>
        </w:rPr>
      </w:pPr>
      <w:ins w:id="40" w:author="MiHRK" w:date="2024-04-27T19:21:00Z">
        <w:r w:rsidRPr="000C2611">
          <w:rPr>
            <w:rFonts w:asciiTheme="majorHAnsi" w:hAnsiTheme="majorHAnsi" w:cstheme="majorHAnsi"/>
            <w:b/>
            <w:color w:val="FF0000"/>
            <w:sz w:val="26"/>
            <w:szCs w:val="26"/>
            <w:rPrChange w:id="41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PAN</w:t>
        </w:r>
        <w:r w:rsidRPr="00A93C68">
          <w:rPr>
            <w:rFonts w:asciiTheme="majorHAnsi" w:hAnsiTheme="majorHAnsi" w:cstheme="majorHAnsi"/>
            <w:b/>
            <w:color w:val="FF0000"/>
            <w:sz w:val="24"/>
            <w:szCs w:val="24"/>
            <w:rPrChange w:id="42" w:author="MiHRK" w:date="2024-07-13T10:53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  <w:r>
          <w:rPr>
            <w:rFonts w:asciiTheme="majorHAnsi" w:hAnsiTheme="majorHAnsi" w:cstheme="majorHAnsi"/>
            <w:sz w:val="24"/>
            <w:szCs w:val="24"/>
          </w:rPr>
          <w:t xml:space="preserve">– </w:t>
        </w:r>
        <w:r w:rsidRPr="000C2611">
          <w:rPr>
            <w:rFonts w:asciiTheme="majorHAnsi" w:hAnsiTheme="majorHAnsi" w:cstheme="majorHAnsi"/>
            <w:b/>
            <w:sz w:val="24"/>
            <w:szCs w:val="24"/>
            <w:rPrChange w:id="43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Personal Area Network</w:t>
        </w:r>
      </w:ins>
      <w:ins w:id="44" w:author="MiHRK" w:date="2024-06-24T19:51:00Z">
        <w:r w:rsidR="001B3460" w:rsidRPr="000C2611">
          <w:rPr>
            <w:rFonts w:asciiTheme="majorHAnsi" w:hAnsiTheme="majorHAnsi" w:cstheme="majorHAnsi"/>
            <w:b/>
            <w:sz w:val="24"/>
            <w:szCs w:val="24"/>
            <w:rPrChange w:id="45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(Hotspot, Home WiFi, Laptop)</w:t>
        </w:r>
      </w:ins>
    </w:p>
    <w:p w:rsidR="00C7223D" w:rsidRDefault="00C7223D">
      <w:pPr>
        <w:rPr>
          <w:ins w:id="46" w:author="MiHRK" w:date="2024-04-27T19:21:00Z"/>
          <w:rFonts w:asciiTheme="majorHAnsi" w:hAnsiTheme="majorHAnsi" w:cstheme="majorHAnsi"/>
          <w:sz w:val="24"/>
          <w:szCs w:val="24"/>
        </w:rPr>
      </w:pPr>
      <w:ins w:id="47" w:author="MiHRK" w:date="2024-04-27T19:21:00Z">
        <w:r w:rsidRPr="000C2611">
          <w:rPr>
            <w:rFonts w:asciiTheme="majorHAnsi" w:hAnsiTheme="majorHAnsi" w:cstheme="majorHAnsi"/>
            <w:b/>
            <w:color w:val="FF0000"/>
            <w:sz w:val="26"/>
            <w:szCs w:val="26"/>
            <w:rPrChange w:id="48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LAN</w:t>
        </w:r>
        <w:r w:rsidRPr="00A93C68">
          <w:rPr>
            <w:rFonts w:asciiTheme="majorHAnsi" w:hAnsiTheme="majorHAnsi" w:cstheme="majorHAnsi"/>
            <w:b/>
            <w:color w:val="FF0000"/>
            <w:sz w:val="24"/>
            <w:szCs w:val="24"/>
            <w:rPrChange w:id="49" w:author="MiHRK" w:date="2024-07-13T10:53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  <w:r>
          <w:rPr>
            <w:rFonts w:asciiTheme="majorHAnsi" w:hAnsiTheme="majorHAnsi" w:cstheme="majorHAnsi"/>
            <w:sz w:val="24"/>
            <w:szCs w:val="24"/>
          </w:rPr>
          <w:t xml:space="preserve">– </w:t>
        </w:r>
        <w:r w:rsidRPr="000C2611">
          <w:rPr>
            <w:rFonts w:asciiTheme="majorHAnsi" w:hAnsiTheme="majorHAnsi" w:cstheme="majorHAnsi"/>
            <w:b/>
            <w:sz w:val="24"/>
            <w:szCs w:val="24"/>
            <w:rPrChange w:id="50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Local Area Network</w:t>
        </w:r>
      </w:ins>
      <w:ins w:id="51" w:author="MiHRK" w:date="2024-06-24T19:52:00Z">
        <w:r w:rsidR="001B3460" w:rsidRPr="000C2611">
          <w:rPr>
            <w:rFonts w:asciiTheme="majorHAnsi" w:hAnsiTheme="majorHAnsi" w:cstheme="majorHAnsi"/>
            <w:b/>
            <w:sz w:val="24"/>
            <w:szCs w:val="24"/>
            <w:rPrChange w:id="52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(Home, Office, Company , Institute etc)</w:t>
        </w:r>
      </w:ins>
    </w:p>
    <w:p w:rsidR="00C7223D" w:rsidRDefault="00C7223D">
      <w:pPr>
        <w:rPr>
          <w:ins w:id="53" w:author="MiHRK" w:date="2024-04-27T19:21:00Z"/>
          <w:rFonts w:asciiTheme="majorHAnsi" w:hAnsiTheme="majorHAnsi" w:cstheme="majorHAnsi"/>
          <w:sz w:val="24"/>
          <w:szCs w:val="24"/>
        </w:rPr>
      </w:pPr>
      <w:ins w:id="54" w:author="MiHRK" w:date="2024-04-27T19:21:00Z">
        <w:r w:rsidRPr="000C2611">
          <w:rPr>
            <w:rFonts w:asciiTheme="majorHAnsi" w:hAnsiTheme="majorHAnsi" w:cstheme="majorHAnsi"/>
            <w:b/>
            <w:color w:val="FF0000"/>
            <w:sz w:val="26"/>
            <w:szCs w:val="26"/>
            <w:rPrChange w:id="55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CAN</w:t>
        </w:r>
        <w:r>
          <w:rPr>
            <w:rFonts w:asciiTheme="majorHAnsi" w:hAnsiTheme="majorHAnsi" w:cstheme="majorHAnsi"/>
            <w:sz w:val="24"/>
            <w:szCs w:val="24"/>
          </w:rPr>
          <w:t xml:space="preserve"> </w:t>
        </w:r>
        <w:r w:rsidRPr="000C2611">
          <w:rPr>
            <w:rFonts w:asciiTheme="majorHAnsi" w:hAnsiTheme="majorHAnsi" w:cstheme="majorHAnsi"/>
            <w:b/>
            <w:sz w:val="24"/>
            <w:szCs w:val="24"/>
            <w:rPrChange w:id="56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 Campus Area Network</w:t>
        </w:r>
      </w:ins>
      <w:ins w:id="57" w:author="MiHRK" w:date="2024-06-24T19:54:00Z">
        <w:r w:rsidR="004A354D" w:rsidRPr="000C2611">
          <w:rPr>
            <w:rFonts w:asciiTheme="majorHAnsi" w:hAnsiTheme="majorHAnsi" w:cstheme="majorHAnsi"/>
            <w:b/>
            <w:sz w:val="24"/>
            <w:szCs w:val="24"/>
            <w:rPrChange w:id="58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59" w:author="MiHRK" w:date="2024-06-24T19:57:00Z">
        <w:r w:rsidR="005E0BFF" w:rsidRPr="000C2611">
          <w:rPr>
            <w:rFonts w:asciiTheme="majorHAnsi" w:hAnsiTheme="majorHAnsi" w:cstheme="majorHAnsi"/>
            <w:b/>
            <w:sz w:val="24"/>
            <w:szCs w:val="24"/>
            <w:rPrChange w:id="60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(Collage, School, Hostel )</w:t>
        </w:r>
      </w:ins>
    </w:p>
    <w:p w:rsidR="00C7223D" w:rsidRPr="000C2611" w:rsidRDefault="00C7223D">
      <w:pPr>
        <w:rPr>
          <w:ins w:id="61" w:author="MiHRK" w:date="2024-04-27T19:22:00Z"/>
          <w:rFonts w:asciiTheme="majorHAnsi" w:hAnsiTheme="majorHAnsi" w:cstheme="majorHAnsi"/>
          <w:b/>
          <w:sz w:val="24"/>
          <w:szCs w:val="24"/>
          <w:rPrChange w:id="62" w:author="MiHRK" w:date="2024-07-13T10:55:00Z">
            <w:rPr>
              <w:ins w:id="63" w:author="MiHRK" w:date="2024-04-27T19:22:00Z"/>
              <w:rFonts w:asciiTheme="majorHAnsi" w:hAnsiTheme="majorHAnsi" w:cstheme="majorHAnsi"/>
              <w:sz w:val="24"/>
              <w:szCs w:val="24"/>
            </w:rPr>
          </w:rPrChange>
        </w:rPr>
      </w:pPr>
      <w:ins w:id="64" w:author="MiHRK" w:date="2024-04-27T19:21:00Z">
        <w:r w:rsidRPr="000C2611">
          <w:rPr>
            <w:rFonts w:asciiTheme="majorHAnsi" w:hAnsiTheme="majorHAnsi" w:cstheme="majorHAnsi"/>
            <w:b/>
            <w:color w:val="FF0000"/>
            <w:sz w:val="26"/>
            <w:szCs w:val="26"/>
            <w:rPrChange w:id="65" w:author="MiHRK" w:date="2024-07-13T10:5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MAN</w:t>
        </w:r>
        <w:r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66" w:author="MiHRK" w:date="2024-04-27T19:22:00Z">
        <w:r>
          <w:rPr>
            <w:rFonts w:asciiTheme="majorHAnsi" w:hAnsiTheme="majorHAnsi" w:cstheme="majorHAnsi"/>
            <w:sz w:val="24"/>
            <w:szCs w:val="24"/>
          </w:rPr>
          <w:t>–</w:t>
        </w:r>
      </w:ins>
      <w:ins w:id="67" w:author="MiHRK" w:date="2024-04-27T19:21:00Z">
        <w:r>
          <w:rPr>
            <w:rFonts w:asciiTheme="majorHAnsi" w:hAnsiTheme="majorHAnsi" w:cstheme="majorHAnsi"/>
            <w:sz w:val="24"/>
            <w:szCs w:val="24"/>
          </w:rPr>
          <w:t xml:space="preserve"> </w:t>
        </w:r>
        <w:r w:rsidRPr="000C2611">
          <w:rPr>
            <w:rFonts w:asciiTheme="majorHAnsi" w:hAnsiTheme="majorHAnsi" w:cstheme="majorHAnsi"/>
            <w:b/>
            <w:sz w:val="24"/>
            <w:szCs w:val="24"/>
            <w:rPrChange w:id="68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Metropolitan </w:t>
        </w:r>
      </w:ins>
      <w:ins w:id="69" w:author="MiHRK" w:date="2024-04-27T19:22:00Z">
        <w:r w:rsidRPr="000C2611">
          <w:rPr>
            <w:rFonts w:asciiTheme="majorHAnsi" w:hAnsiTheme="majorHAnsi" w:cstheme="majorHAnsi"/>
            <w:b/>
            <w:sz w:val="24"/>
            <w:szCs w:val="24"/>
            <w:rPrChange w:id="70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Area Network</w:t>
        </w:r>
      </w:ins>
      <w:ins w:id="71" w:author="MiHRK" w:date="2024-06-24T19:58:00Z">
        <w:r w:rsidR="005E0BFF" w:rsidRPr="000C2611">
          <w:rPr>
            <w:rFonts w:asciiTheme="majorHAnsi" w:hAnsiTheme="majorHAnsi" w:cstheme="majorHAnsi"/>
            <w:b/>
            <w:sz w:val="24"/>
            <w:szCs w:val="24"/>
            <w:rPrChange w:id="72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(City, Village, State)</w:t>
        </w:r>
      </w:ins>
    </w:p>
    <w:p w:rsidR="00C7223D" w:rsidRDefault="00C7223D">
      <w:pPr>
        <w:rPr>
          <w:ins w:id="73" w:author="MiHRK" w:date="2024-04-27T19:22:00Z"/>
          <w:rFonts w:asciiTheme="majorHAnsi" w:hAnsiTheme="majorHAnsi" w:cstheme="majorHAnsi"/>
          <w:sz w:val="24"/>
          <w:szCs w:val="24"/>
        </w:rPr>
      </w:pPr>
      <w:ins w:id="74" w:author="MiHRK" w:date="2024-04-27T19:22:00Z">
        <w:r w:rsidRPr="000C2611">
          <w:rPr>
            <w:rFonts w:asciiTheme="majorHAnsi" w:hAnsiTheme="majorHAnsi" w:cstheme="majorHAnsi"/>
            <w:b/>
            <w:color w:val="FF0000"/>
            <w:sz w:val="26"/>
            <w:szCs w:val="26"/>
            <w:rPrChange w:id="75" w:author="MiHRK" w:date="2024-07-13T10:5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WAN</w:t>
        </w:r>
        <w:r>
          <w:rPr>
            <w:rFonts w:asciiTheme="majorHAnsi" w:hAnsiTheme="majorHAnsi" w:cstheme="majorHAnsi"/>
            <w:sz w:val="24"/>
            <w:szCs w:val="24"/>
          </w:rPr>
          <w:t xml:space="preserve"> – </w:t>
        </w:r>
        <w:r w:rsidRPr="000C2611">
          <w:rPr>
            <w:rFonts w:asciiTheme="majorHAnsi" w:hAnsiTheme="majorHAnsi" w:cstheme="majorHAnsi"/>
            <w:b/>
            <w:sz w:val="24"/>
            <w:szCs w:val="24"/>
            <w:rPrChange w:id="76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Wide Area Network</w:t>
        </w:r>
      </w:ins>
      <w:ins w:id="77" w:author="MiHRK" w:date="2024-06-24T19:58:00Z">
        <w:r w:rsidR="00C66F85" w:rsidRPr="000C2611">
          <w:rPr>
            <w:rFonts w:asciiTheme="majorHAnsi" w:hAnsiTheme="majorHAnsi" w:cstheme="majorHAnsi"/>
            <w:b/>
            <w:sz w:val="24"/>
            <w:szCs w:val="24"/>
            <w:rPrChange w:id="78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</w:t>
        </w:r>
      </w:ins>
      <w:ins w:id="79" w:author="MiHRK" w:date="2024-06-24T20:28:00Z">
        <w:r w:rsidR="00B8032C" w:rsidRPr="000C2611">
          <w:rPr>
            <w:rFonts w:asciiTheme="majorHAnsi" w:hAnsiTheme="majorHAnsi" w:cstheme="majorHAnsi"/>
            <w:b/>
            <w:sz w:val="24"/>
            <w:szCs w:val="24"/>
            <w:rPrChange w:id="80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World, Setelite</w:t>
        </w:r>
      </w:ins>
      <w:ins w:id="81" w:author="MiHRK" w:date="2024-06-25T10:09:00Z">
        <w:r w:rsidR="00C763E5" w:rsidRPr="000C2611">
          <w:rPr>
            <w:rFonts w:asciiTheme="majorHAnsi" w:hAnsiTheme="majorHAnsi" w:cstheme="majorHAnsi"/>
            <w:b/>
            <w:sz w:val="24"/>
            <w:szCs w:val="24"/>
            <w:rPrChange w:id="82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, specific geographic area</w:t>
        </w:r>
      </w:ins>
      <w:ins w:id="83" w:author="MiHRK" w:date="2024-06-25T10:10:00Z">
        <w:r w:rsidR="00C763E5" w:rsidRPr="000C2611">
          <w:rPr>
            <w:rFonts w:asciiTheme="majorHAnsi" w:hAnsiTheme="majorHAnsi" w:cstheme="majorHAnsi"/>
            <w:b/>
            <w:sz w:val="24"/>
            <w:szCs w:val="24"/>
            <w:rPrChange w:id="84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, internarional branch offices)</w:t>
        </w:r>
      </w:ins>
    </w:p>
    <w:p w:rsidR="00BE4A7D" w:rsidRPr="000C2611" w:rsidRDefault="00BE4A7D">
      <w:pPr>
        <w:rPr>
          <w:ins w:id="85" w:author="MiHRK" w:date="2024-04-27T19:22:00Z"/>
          <w:rFonts w:asciiTheme="majorHAnsi" w:hAnsiTheme="majorHAnsi" w:cstheme="majorHAnsi"/>
          <w:b/>
          <w:sz w:val="24"/>
          <w:szCs w:val="24"/>
          <w:rPrChange w:id="86" w:author="MiHRK" w:date="2024-07-13T10:55:00Z">
            <w:rPr>
              <w:ins w:id="87" w:author="MiHRK" w:date="2024-04-27T19:22:00Z"/>
              <w:rFonts w:asciiTheme="majorHAnsi" w:hAnsiTheme="majorHAnsi" w:cstheme="majorHAnsi"/>
              <w:sz w:val="24"/>
              <w:szCs w:val="24"/>
            </w:rPr>
          </w:rPrChange>
        </w:rPr>
      </w:pPr>
      <w:ins w:id="88" w:author="MiHRK" w:date="2024-04-27T19:22:00Z">
        <w:r w:rsidRPr="000C2611">
          <w:rPr>
            <w:rFonts w:asciiTheme="majorHAnsi" w:hAnsiTheme="majorHAnsi" w:cstheme="majorHAnsi"/>
            <w:b/>
            <w:color w:val="FF0000"/>
            <w:sz w:val="26"/>
            <w:szCs w:val="26"/>
            <w:rPrChange w:id="89" w:author="MiHRK" w:date="2024-07-13T10:5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SAN</w:t>
        </w:r>
        <w:r w:rsidRPr="00A93C68">
          <w:rPr>
            <w:rFonts w:asciiTheme="majorHAnsi" w:hAnsiTheme="majorHAnsi" w:cstheme="majorHAnsi"/>
            <w:b/>
            <w:color w:val="FF0000"/>
            <w:sz w:val="24"/>
            <w:szCs w:val="24"/>
            <w:rPrChange w:id="90" w:author="MiHRK" w:date="2024-07-13T10:53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  <w:r>
          <w:rPr>
            <w:rFonts w:asciiTheme="majorHAnsi" w:hAnsiTheme="majorHAnsi" w:cstheme="majorHAnsi"/>
            <w:sz w:val="24"/>
            <w:szCs w:val="24"/>
          </w:rPr>
          <w:t xml:space="preserve">– </w:t>
        </w:r>
        <w:r w:rsidRPr="000C2611">
          <w:rPr>
            <w:rFonts w:asciiTheme="majorHAnsi" w:hAnsiTheme="majorHAnsi" w:cstheme="majorHAnsi"/>
            <w:b/>
            <w:sz w:val="24"/>
            <w:szCs w:val="24"/>
            <w:rPrChange w:id="91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Storage Area Network</w:t>
        </w:r>
      </w:ins>
      <w:ins w:id="92" w:author="MiHRK" w:date="2024-06-24T20:30:00Z">
        <w:r w:rsidR="001D4D35" w:rsidRPr="000C2611">
          <w:rPr>
            <w:rFonts w:asciiTheme="majorHAnsi" w:hAnsiTheme="majorHAnsi" w:cstheme="majorHAnsi"/>
            <w:b/>
            <w:sz w:val="24"/>
            <w:szCs w:val="24"/>
            <w:rPrChange w:id="93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</w:t>
        </w:r>
      </w:ins>
      <w:ins w:id="94" w:author="MiHRK" w:date="2024-06-24T20:31:00Z">
        <w:r w:rsidR="00742884" w:rsidRPr="000C2611">
          <w:rPr>
            <w:rFonts w:asciiTheme="majorHAnsi" w:hAnsiTheme="majorHAnsi" w:cstheme="majorHAnsi"/>
            <w:b/>
            <w:sz w:val="24"/>
            <w:szCs w:val="24"/>
            <w:rPrChange w:id="95" w:author="MiHRK" w:date="2024-07-13T10:5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Youtube , Google Cloud, All  Drive)</w:t>
        </w:r>
      </w:ins>
    </w:p>
    <w:p w:rsidR="00A96C1B" w:rsidRDefault="00A96C1B">
      <w:pPr>
        <w:rPr>
          <w:ins w:id="96" w:author="MiHRK" w:date="2024-04-27T19:23:00Z"/>
          <w:rFonts w:asciiTheme="majorHAnsi" w:hAnsiTheme="majorHAnsi" w:cstheme="majorHAnsi"/>
          <w:sz w:val="24"/>
          <w:szCs w:val="24"/>
        </w:rPr>
      </w:pPr>
    </w:p>
    <w:p w:rsidR="00585F19" w:rsidRDefault="00585F19">
      <w:pPr>
        <w:rPr>
          <w:ins w:id="97" w:author="MiHRK" w:date="2024-04-27T18:51:00Z"/>
          <w:rFonts w:asciiTheme="majorHAnsi" w:hAnsiTheme="majorHAnsi" w:cstheme="majorHAnsi"/>
          <w:sz w:val="24"/>
          <w:szCs w:val="24"/>
        </w:rPr>
      </w:pPr>
      <w:ins w:id="98" w:author="MiHRK" w:date="2024-04-27T19:23:00Z">
        <w:r w:rsidRPr="00771551">
          <w:rPr>
            <w:rFonts w:asciiTheme="majorHAnsi" w:hAnsiTheme="majorHAnsi" w:cstheme="majorHAnsi"/>
            <w:b/>
            <w:color w:val="00B050"/>
            <w:sz w:val="32"/>
            <w:szCs w:val="32"/>
            <w:rPrChange w:id="99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ISP</w:t>
        </w:r>
        <w:r>
          <w:rPr>
            <w:rFonts w:asciiTheme="majorHAnsi" w:hAnsiTheme="majorHAnsi" w:cstheme="majorHAnsi"/>
            <w:sz w:val="24"/>
            <w:szCs w:val="24"/>
          </w:rPr>
          <w:t xml:space="preserve"> </w:t>
        </w:r>
        <w:r w:rsidRPr="00771551">
          <w:rPr>
            <w:rFonts w:asciiTheme="majorHAnsi" w:hAnsiTheme="majorHAnsi" w:cstheme="majorHAnsi"/>
            <w:b/>
            <w:sz w:val="24"/>
            <w:szCs w:val="24"/>
            <w:rPrChange w:id="100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</w:t>
        </w:r>
      </w:ins>
      <w:ins w:id="101" w:author="MiHRK" w:date="2024-07-13T10:58:00Z">
        <w:r w:rsidR="00771551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102" w:author="MiHRK" w:date="2024-04-27T19:23:00Z">
        <w:r w:rsidRPr="00771551">
          <w:rPr>
            <w:rFonts w:asciiTheme="majorHAnsi" w:hAnsiTheme="majorHAnsi" w:cstheme="majorHAnsi"/>
            <w:b/>
            <w:sz w:val="24"/>
            <w:szCs w:val="24"/>
            <w:rPrChange w:id="103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Internet Service Provider</w:t>
        </w:r>
      </w:ins>
    </w:p>
    <w:p w:rsidR="009918D1" w:rsidRPr="000663BB" w:rsidRDefault="009A3F95">
      <w:pPr>
        <w:rPr>
          <w:ins w:id="104" w:author="MiHRK" w:date="2024-04-27T18:52:00Z"/>
          <w:rFonts w:asciiTheme="majorHAnsi" w:hAnsiTheme="majorHAnsi" w:cstheme="majorHAnsi"/>
          <w:b/>
          <w:sz w:val="24"/>
          <w:szCs w:val="24"/>
          <w:rPrChange w:id="105" w:author="MiHRK" w:date="2024-07-13T10:58:00Z">
            <w:rPr>
              <w:ins w:id="106" w:author="MiHRK" w:date="2024-04-27T18:52:00Z"/>
              <w:rFonts w:asciiTheme="majorHAnsi" w:hAnsiTheme="majorHAnsi" w:cstheme="majorHAnsi"/>
              <w:sz w:val="24"/>
              <w:szCs w:val="24"/>
            </w:rPr>
          </w:rPrChange>
        </w:rPr>
      </w:pPr>
      <w:ins w:id="107" w:author="MiHRK" w:date="2024-04-27T19:24:00Z">
        <w:r w:rsidRPr="00F548E3">
          <w:rPr>
            <w:rFonts w:asciiTheme="majorHAnsi" w:hAnsiTheme="majorHAnsi" w:cstheme="majorHAnsi"/>
            <w:b/>
            <w:color w:val="0070C0"/>
            <w:sz w:val="26"/>
            <w:szCs w:val="26"/>
            <w:rPrChange w:id="108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Service Name</w:t>
        </w:r>
      </w:ins>
      <w:ins w:id="109" w:author="MiHRK" w:date="2024-04-27T19:18:00Z">
        <w:r w:rsidR="00E809C0" w:rsidRPr="00F548E3">
          <w:rPr>
            <w:rFonts w:asciiTheme="majorHAnsi" w:hAnsiTheme="majorHAnsi" w:cstheme="majorHAnsi"/>
            <w:b/>
            <w:color w:val="0070C0"/>
            <w:sz w:val="26"/>
            <w:szCs w:val="26"/>
            <w:rPrChange w:id="110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:-</w:t>
        </w:r>
      </w:ins>
      <w:ins w:id="111" w:author="MiHRK" w:date="2024-04-27T19:22:00Z">
        <w:r w:rsidR="00A96C1B" w:rsidRPr="00F548E3">
          <w:rPr>
            <w:rFonts w:asciiTheme="majorHAnsi" w:hAnsiTheme="majorHAnsi" w:cstheme="majorHAnsi"/>
            <w:color w:val="0070C0"/>
            <w:sz w:val="24"/>
            <w:szCs w:val="24"/>
            <w:rPrChange w:id="112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113" w:author="MiHRK" w:date="2024-04-27T19:18:00Z">
        <w:r w:rsidR="00E809C0" w:rsidRPr="00F548E3">
          <w:rPr>
            <w:rFonts w:asciiTheme="majorHAnsi" w:hAnsiTheme="majorHAnsi" w:cstheme="majorHAnsi"/>
            <w:color w:val="0070C0"/>
            <w:sz w:val="24"/>
            <w:szCs w:val="24"/>
            <w:rPrChange w:id="114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115" w:author="MiHRK" w:date="2024-04-27T18:51:00Z">
        <w:r w:rsidR="009918D1" w:rsidRPr="000663BB">
          <w:rPr>
            <w:rFonts w:asciiTheme="majorHAnsi" w:hAnsiTheme="majorHAnsi" w:cstheme="majorHAnsi"/>
            <w:b/>
            <w:sz w:val="24"/>
            <w:szCs w:val="24"/>
            <w:rPrChange w:id="116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BSNL + Jio + Airtel </w:t>
        </w:r>
      </w:ins>
      <w:ins w:id="117" w:author="MiHRK" w:date="2024-04-27T18:52:00Z">
        <w:r w:rsidR="009918D1" w:rsidRPr="000663BB">
          <w:rPr>
            <w:rFonts w:asciiTheme="majorHAnsi" w:hAnsiTheme="majorHAnsi" w:cstheme="majorHAnsi"/>
            <w:b/>
            <w:sz w:val="24"/>
            <w:szCs w:val="24"/>
            <w:rPrChange w:id="118" w:author="MiHRK" w:date="2024-07-13T10:5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+ Vodafone idea etc…</w:t>
        </w:r>
      </w:ins>
    </w:p>
    <w:p w:rsidR="009918D1" w:rsidRDefault="009918D1">
      <w:pPr>
        <w:rPr>
          <w:ins w:id="119" w:author="MiHRK" w:date="2024-04-27T18:52:00Z"/>
          <w:rFonts w:asciiTheme="majorHAnsi" w:hAnsiTheme="majorHAnsi" w:cstheme="majorHAnsi"/>
          <w:sz w:val="24"/>
          <w:szCs w:val="24"/>
        </w:rPr>
      </w:pPr>
    </w:p>
    <w:p w:rsidR="009918D1" w:rsidRDefault="009918D1">
      <w:pPr>
        <w:rPr>
          <w:ins w:id="120" w:author="MiHRK" w:date="2024-04-27T18:52:00Z"/>
          <w:rFonts w:asciiTheme="majorHAnsi" w:hAnsiTheme="majorHAnsi" w:cstheme="majorHAnsi"/>
          <w:sz w:val="24"/>
          <w:szCs w:val="24"/>
        </w:rPr>
      </w:pPr>
    </w:p>
    <w:p w:rsidR="009918D1" w:rsidRPr="00A73242" w:rsidRDefault="009918D1">
      <w:pPr>
        <w:rPr>
          <w:ins w:id="121" w:author="MiHRK" w:date="2024-04-27T18:52:00Z"/>
          <w:rFonts w:asciiTheme="majorHAnsi" w:hAnsiTheme="majorHAnsi" w:cstheme="majorHAnsi"/>
          <w:b/>
          <w:sz w:val="24"/>
          <w:szCs w:val="24"/>
          <w:rPrChange w:id="122" w:author="MiHRK" w:date="2024-07-13T10:59:00Z">
            <w:rPr>
              <w:ins w:id="123" w:author="MiHRK" w:date="2024-04-27T18:52:00Z"/>
              <w:rFonts w:asciiTheme="majorHAnsi" w:hAnsiTheme="majorHAnsi" w:cstheme="majorHAnsi"/>
              <w:sz w:val="24"/>
              <w:szCs w:val="24"/>
            </w:rPr>
          </w:rPrChange>
        </w:rPr>
      </w:pPr>
      <w:ins w:id="124" w:author="MiHRK" w:date="2024-04-27T18:52:00Z">
        <w:r w:rsidRPr="00A73242">
          <w:rPr>
            <w:rFonts w:asciiTheme="majorHAnsi" w:hAnsiTheme="majorHAnsi" w:cstheme="majorHAnsi"/>
            <w:b/>
            <w:color w:val="C00000"/>
            <w:sz w:val="26"/>
            <w:szCs w:val="26"/>
            <w:rPrChange w:id="125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USER</w:t>
        </w:r>
      </w:ins>
      <w:ins w:id="126" w:author="MiHRK" w:date="2024-04-27T19:17:00Z">
        <w:r w:rsidR="002F782C" w:rsidRPr="00A73242">
          <w:rPr>
            <w:rFonts w:asciiTheme="majorHAnsi" w:hAnsiTheme="majorHAnsi" w:cstheme="majorHAnsi"/>
            <w:b/>
            <w:sz w:val="24"/>
            <w:szCs w:val="24"/>
            <w:rPrChange w:id="127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– Man / Women / Child / Machine</w:t>
        </w:r>
      </w:ins>
    </w:p>
    <w:p w:rsidR="009918D1" w:rsidRPr="00A73242" w:rsidRDefault="009918D1">
      <w:pPr>
        <w:rPr>
          <w:ins w:id="128" w:author="MiHRK" w:date="2024-04-27T18:53:00Z"/>
          <w:rFonts w:asciiTheme="majorHAnsi" w:hAnsiTheme="majorHAnsi" w:cstheme="majorHAnsi"/>
          <w:b/>
          <w:sz w:val="24"/>
          <w:szCs w:val="24"/>
          <w:rPrChange w:id="129" w:author="MiHRK" w:date="2024-07-13T10:59:00Z">
            <w:rPr>
              <w:ins w:id="130" w:author="MiHRK" w:date="2024-04-27T18:53:00Z"/>
              <w:rFonts w:asciiTheme="majorHAnsi" w:hAnsiTheme="majorHAnsi" w:cstheme="majorHAnsi"/>
              <w:sz w:val="24"/>
              <w:szCs w:val="24"/>
            </w:rPr>
          </w:rPrChange>
        </w:rPr>
      </w:pPr>
      <w:ins w:id="131" w:author="MiHRK" w:date="2024-04-27T18:52:00Z">
        <w:r w:rsidRPr="00A73242">
          <w:rPr>
            <w:rFonts w:asciiTheme="majorHAnsi" w:hAnsiTheme="majorHAnsi" w:cstheme="majorHAnsi"/>
            <w:b/>
            <w:color w:val="C00000"/>
            <w:sz w:val="26"/>
            <w:szCs w:val="26"/>
            <w:rPrChange w:id="132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Device </w:t>
        </w:r>
        <w:r w:rsidRPr="00A73242">
          <w:rPr>
            <w:rFonts w:asciiTheme="majorHAnsi" w:hAnsiTheme="majorHAnsi" w:cstheme="majorHAnsi"/>
            <w:b/>
            <w:sz w:val="24"/>
            <w:szCs w:val="24"/>
            <w:rPrChange w:id="133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 Computer, Laptop,</w:t>
        </w:r>
      </w:ins>
      <w:ins w:id="134" w:author="MiHRK" w:date="2024-04-27T18:53:00Z">
        <w:r w:rsidRPr="00A73242">
          <w:rPr>
            <w:rFonts w:asciiTheme="majorHAnsi" w:hAnsiTheme="majorHAnsi" w:cstheme="majorHAnsi"/>
            <w:b/>
            <w:sz w:val="24"/>
            <w:szCs w:val="24"/>
            <w:rPrChange w:id="135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Tablet</w:t>
        </w:r>
      </w:ins>
      <w:ins w:id="136" w:author="MiHRK" w:date="2024-04-27T18:52:00Z">
        <w:r w:rsidRPr="00A73242">
          <w:rPr>
            <w:rFonts w:asciiTheme="majorHAnsi" w:hAnsiTheme="majorHAnsi" w:cstheme="majorHAnsi"/>
            <w:b/>
            <w:sz w:val="24"/>
            <w:szCs w:val="24"/>
            <w:rPrChange w:id="137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138" w:author="MiHRK" w:date="2024-04-27T18:53:00Z">
        <w:r w:rsidRPr="00A73242">
          <w:rPr>
            <w:rFonts w:asciiTheme="majorHAnsi" w:hAnsiTheme="majorHAnsi" w:cstheme="majorHAnsi"/>
            <w:b/>
            <w:sz w:val="24"/>
            <w:szCs w:val="24"/>
            <w:rPrChange w:id="139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Mobile etc… </w:t>
        </w:r>
      </w:ins>
    </w:p>
    <w:p w:rsidR="009918D1" w:rsidRPr="00A73242" w:rsidRDefault="009918D1">
      <w:pPr>
        <w:rPr>
          <w:ins w:id="140" w:author="MiHRK" w:date="2024-04-27T18:54:00Z"/>
          <w:rFonts w:asciiTheme="majorHAnsi" w:hAnsiTheme="majorHAnsi" w:cstheme="majorHAnsi"/>
          <w:b/>
          <w:sz w:val="24"/>
          <w:szCs w:val="24"/>
          <w:rPrChange w:id="141" w:author="MiHRK" w:date="2024-07-13T10:59:00Z">
            <w:rPr>
              <w:ins w:id="142" w:author="MiHRK" w:date="2024-04-27T18:54:00Z"/>
              <w:rFonts w:asciiTheme="majorHAnsi" w:hAnsiTheme="majorHAnsi" w:cstheme="majorHAnsi"/>
              <w:sz w:val="24"/>
              <w:szCs w:val="24"/>
            </w:rPr>
          </w:rPrChange>
        </w:rPr>
      </w:pPr>
      <w:ins w:id="143" w:author="MiHRK" w:date="2024-04-27T18:53:00Z">
        <w:r w:rsidRPr="00A73242">
          <w:rPr>
            <w:rFonts w:asciiTheme="majorHAnsi" w:hAnsiTheme="majorHAnsi" w:cstheme="majorHAnsi"/>
            <w:b/>
            <w:color w:val="C00000"/>
            <w:sz w:val="26"/>
            <w:szCs w:val="26"/>
            <w:rPrChange w:id="144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IP</w:t>
        </w:r>
        <w:r w:rsidRPr="00A73242">
          <w:rPr>
            <w:rFonts w:asciiTheme="majorHAnsi" w:hAnsiTheme="majorHAnsi" w:cstheme="majorHAnsi"/>
            <w:b/>
            <w:sz w:val="26"/>
            <w:szCs w:val="26"/>
            <w:rPrChange w:id="145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  <w:r w:rsidRPr="00A73242">
          <w:rPr>
            <w:rFonts w:asciiTheme="majorHAnsi" w:hAnsiTheme="majorHAnsi" w:cstheme="majorHAnsi"/>
            <w:b/>
            <w:sz w:val="24"/>
            <w:szCs w:val="24"/>
            <w:rPrChange w:id="146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 Internet Protocol ( Area Network</w:t>
        </w:r>
      </w:ins>
      <w:ins w:id="147" w:author="MiHRK" w:date="2024-04-27T18:54:00Z">
        <w:r w:rsidRPr="00A73242">
          <w:rPr>
            <w:rFonts w:asciiTheme="majorHAnsi" w:hAnsiTheme="majorHAnsi" w:cstheme="majorHAnsi"/>
            <w:b/>
            <w:sz w:val="24"/>
            <w:szCs w:val="24"/>
            <w:rPrChange w:id="148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)</w:t>
        </w:r>
      </w:ins>
    </w:p>
    <w:p w:rsidR="009918D1" w:rsidRPr="00A73242" w:rsidRDefault="009918D1">
      <w:pPr>
        <w:rPr>
          <w:ins w:id="149" w:author="MiHRK" w:date="2024-04-27T18:54:00Z"/>
          <w:rFonts w:asciiTheme="majorHAnsi" w:hAnsiTheme="majorHAnsi" w:cstheme="majorHAnsi"/>
          <w:b/>
          <w:sz w:val="24"/>
          <w:szCs w:val="24"/>
          <w:rPrChange w:id="150" w:author="MiHRK" w:date="2024-07-13T10:59:00Z">
            <w:rPr>
              <w:ins w:id="151" w:author="MiHRK" w:date="2024-04-27T18:54:00Z"/>
              <w:rFonts w:asciiTheme="majorHAnsi" w:hAnsiTheme="majorHAnsi" w:cstheme="majorHAnsi"/>
              <w:sz w:val="24"/>
              <w:szCs w:val="24"/>
            </w:rPr>
          </w:rPrChange>
        </w:rPr>
      </w:pPr>
      <w:ins w:id="152" w:author="MiHRK" w:date="2024-04-27T18:54:00Z">
        <w:r w:rsidRPr="00A73242">
          <w:rPr>
            <w:rFonts w:asciiTheme="majorHAnsi" w:hAnsiTheme="majorHAnsi" w:cstheme="majorHAnsi"/>
            <w:b/>
            <w:color w:val="C00000"/>
            <w:sz w:val="26"/>
            <w:szCs w:val="26"/>
            <w:rPrChange w:id="153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MAC </w:t>
        </w:r>
        <w:r w:rsidRPr="00A73242">
          <w:rPr>
            <w:rFonts w:asciiTheme="majorHAnsi" w:hAnsiTheme="majorHAnsi" w:cstheme="majorHAnsi"/>
            <w:b/>
            <w:sz w:val="24"/>
            <w:szCs w:val="24"/>
            <w:rPrChange w:id="154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– Media Access Control </w:t>
        </w:r>
      </w:ins>
    </w:p>
    <w:p w:rsidR="009918D1" w:rsidRPr="00A73242" w:rsidRDefault="009918D1">
      <w:pPr>
        <w:rPr>
          <w:ins w:id="155" w:author="MiHRK" w:date="2024-04-27T18:56:00Z"/>
          <w:rFonts w:asciiTheme="majorHAnsi" w:hAnsiTheme="majorHAnsi" w:cstheme="majorHAnsi"/>
          <w:b/>
          <w:sz w:val="24"/>
          <w:szCs w:val="24"/>
          <w:rPrChange w:id="156" w:author="MiHRK" w:date="2024-07-13T10:59:00Z">
            <w:rPr>
              <w:ins w:id="157" w:author="MiHRK" w:date="2024-04-27T18:56:00Z"/>
              <w:rFonts w:asciiTheme="majorHAnsi" w:hAnsiTheme="majorHAnsi" w:cstheme="majorHAnsi"/>
              <w:sz w:val="24"/>
              <w:szCs w:val="24"/>
            </w:rPr>
          </w:rPrChange>
        </w:rPr>
      </w:pPr>
      <w:ins w:id="158" w:author="MiHRK" w:date="2024-04-27T18:54:00Z">
        <w:r w:rsidRPr="00A73242">
          <w:rPr>
            <w:rFonts w:asciiTheme="majorHAnsi" w:hAnsiTheme="majorHAnsi" w:cstheme="majorHAnsi"/>
            <w:b/>
            <w:color w:val="C00000"/>
            <w:sz w:val="26"/>
            <w:szCs w:val="26"/>
            <w:rPrChange w:id="159" w:author="MiHRK" w:date="2024-07-13T11:0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Web Browser</w:t>
        </w:r>
        <w:r w:rsidRPr="00A73242">
          <w:rPr>
            <w:rFonts w:asciiTheme="majorHAnsi" w:hAnsiTheme="majorHAnsi" w:cstheme="majorHAnsi"/>
            <w:b/>
            <w:color w:val="C00000"/>
            <w:sz w:val="24"/>
            <w:szCs w:val="24"/>
            <w:rPrChange w:id="160" w:author="MiHRK" w:date="2024-07-13T11:0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161" w:author="MiHRK" w:date="2024-04-27T18:55:00Z">
        <w:r w:rsidR="005C597E" w:rsidRPr="00A73242">
          <w:rPr>
            <w:rFonts w:asciiTheme="majorHAnsi" w:hAnsiTheme="majorHAnsi" w:cstheme="majorHAnsi"/>
            <w:b/>
            <w:sz w:val="24"/>
            <w:szCs w:val="24"/>
            <w:rPrChange w:id="162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</w:t>
        </w:r>
      </w:ins>
      <w:ins w:id="163" w:author="MiHRK" w:date="2024-04-27T18:54:00Z">
        <w:r w:rsidRPr="00A73242">
          <w:rPr>
            <w:rFonts w:asciiTheme="majorHAnsi" w:hAnsiTheme="majorHAnsi" w:cstheme="majorHAnsi"/>
            <w:b/>
            <w:sz w:val="24"/>
            <w:szCs w:val="24"/>
            <w:rPrChange w:id="164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165" w:author="MiHRK" w:date="2024-04-27T18:55:00Z">
        <w:r w:rsidR="005C597E" w:rsidRPr="00A73242">
          <w:rPr>
            <w:rFonts w:asciiTheme="majorHAnsi" w:hAnsiTheme="majorHAnsi" w:cstheme="majorHAnsi"/>
            <w:b/>
            <w:sz w:val="24"/>
            <w:szCs w:val="24"/>
            <w:rPrChange w:id="166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Chrome , Firefox , Cyberfox , Safari , Opera , </w:t>
        </w:r>
      </w:ins>
      <w:ins w:id="167" w:author="MiHRK" w:date="2024-04-27T18:56:00Z">
        <w:r w:rsidR="00184F72" w:rsidRPr="00A73242">
          <w:rPr>
            <w:rFonts w:asciiTheme="majorHAnsi" w:hAnsiTheme="majorHAnsi" w:cstheme="majorHAnsi"/>
            <w:b/>
            <w:sz w:val="24"/>
            <w:szCs w:val="24"/>
            <w:rPrChange w:id="168" w:author="MiHRK" w:date="2024-07-13T10:5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Tor etc…</w:t>
        </w:r>
      </w:ins>
    </w:p>
    <w:p w:rsidR="00184F72" w:rsidRPr="006047B2" w:rsidRDefault="00E36D75">
      <w:pPr>
        <w:rPr>
          <w:ins w:id="169" w:author="MiHRK" w:date="2024-04-27T19:02:00Z"/>
          <w:rFonts w:asciiTheme="majorHAnsi" w:hAnsiTheme="majorHAnsi" w:cstheme="majorHAnsi"/>
          <w:b/>
          <w:sz w:val="24"/>
          <w:szCs w:val="24"/>
          <w:rPrChange w:id="170" w:author="MiHRK" w:date="2024-07-13T11:02:00Z">
            <w:rPr>
              <w:ins w:id="171" w:author="MiHRK" w:date="2024-04-27T19:02:00Z"/>
              <w:rFonts w:asciiTheme="majorHAnsi" w:hAnsiTheme="majorHAnsi" w:cstheme="majorHAnsi"/>
              <w:sz w:val="24"/>
              <w:szCs w:val="24"/>
            </w:rPr>
          </w:rPrChange>
        </w:rPr>
      </w:pPr>
      <w:ins w:id="172" w:author="MiHRK" w:date="2024-04-27T18:56:00Z">
        <w:r w:rsidRPr="006047B2">
          <w:rPr>
            <w:rFonts w:asciiTheme="majorHAnsi" w:hAnsiTheme="majorHAnsi" w:cstheme="majorHAnsi"/>
            <w:b/>
            <w:color w:val="C00000"/>
            <w:sz w:val="26"/>
            <w:szCs w:val="26"/>
            <w:rPrChange w:id="173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lastRenderedPageBreak/>
          <w:t xml:space="preserve">URL </w:t>
        </w:r>
        <w:r w:rsidRPr="006047B2">
          <w:rPr>
            <w:rFonts w:asciiTheme="majorHAnsi" w:hAnsiTheme="majorHAnsi" w:cstheme="majorHAnsi"/>
            <w:b/>
            <w:sz w:val="24"/>
            <w:szCs w:val="24"/>
            <w:rPrChange w:id="174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 Un</w:t>
        </w:r>
      </w:ins>
      <w:ins w:id="175" w:author="MiHRK" w:date="2024-04-27T19:00:00Z">
        <w:r w:rsidRPr="006047B2">
          <w:rPr>
            <w:rFonts w:asciiTheme="majorHAnsi" w:hAnsiTheme="majorHAnsi" w:cstheme="majorHAnsi"/>
            <w:b/>
            <w:sz w:val="24"/>
            <w:szCs w:val="24"/>
            <w:rPrChange w:id="176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iform</w:t>
        </w:r>
      </w:ins>
      <w:ins w:id="177" w:author="MiHRK" w:date="2024-04-27T18:56:00Z">
        <w:r w:rsidRPr="006047B2">
          <w:rPr>
            <w:rFonts w:asciiTheme="majorHAnsi" w:hAnsiTheme="majorHAnsi" w:cstheme="majorHAnsi"/>
            <w:b/>
            <w:sz w:val="24"/>
            <w:szCs w:val="24"/>
            <w:rPrChange w:id="178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Reso</w:t>
        </w:r>
      </w:ins>
      <w:ins w:id="179" w:author="MiHRK" w:date="2024-04-27T18:59:00Z">
        <w:r w:rsidRPr="006047B2">
          <w:rPr>
            <w:rFonts w:asciiTheme="majorHAnsi" w:hAnsiTheme="majorHAnsi" w:cstheme="majorHAnsi"/>
            <w:b/>
            <w:sz w:val="24"/>
            <w:szCs w:val="24"/>
            <w:rPrChange w:id="180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urce</w:t>
        </w:r>
      </w:ins>
      <w:ins w:id="181" w:author="MiHRK" w:date="2024-04-27T18:56:00Z">
        <w:r w:rsidRPr="006047B2">
          <w:rPr>
            <w:rFonts w:asciiTheme="majorHAnsi" w:hAnsiTheme="majorHAnsi" w:cstheme="majorHAnsi"/>
            <w:b/>
            <w:sz w:val="24"/>
            <w:szCs w:val="24"/>
            <w:rPrChange w:id="182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Locater </w:t>
        </w:r>
      </w:ins>
    </w:p>
    <w:p w:rsidR="0081165C" w:rsidRPr="006047B2" w:rsidRDefault="00D01A44">
      <w:pPr>
        <w:rPr>
          <w:ins w:id="183" w:author="MiHRK" w:date="2024-04-27T19:00:00Z"/>
          <w:rFonts w:asciiTheme="majorHAnsi" w:hAnsiTheme="majorHAnsi" w:cstheme="majorHAnsi"/>
          <w:b/>
          <w:sz w:val="24"/>
          <w:szCs w:val="24"/>
          <w:rPrChange w:id="184" w:author="MiHRK" w:date="2024-07-13T11:02:00Z">
            <w:rPr>
              <w:ins w:id="185" w:author="MiHRK" w:date="2024-04-27T19:00:00Z"/>
              <w:rFonts w:asciiTheme="majorHAnsi" w:hAnsiTheme="majorHAnsi" w:cstheme="majorHAnsi"/>
              <w:sz w:val="24"/>
              <w:szCs w:val="24"/>
            </w:rPr>
          </w:rPrChange>
        </w:rPr>
      </w:pPr>
      <w:ins w:id="186" w:author="MiHRK" w:date="2024-04-27T19:05:00Z">
        <w:r w:rsidRPr="006047B2">
          <w:rPr>
            <w:rFonts w:asciiTheme="majorHAnsi" w:hAnsiTheme="majorHAnsi" w:cstheme="majorHAnsi"/>
            <w:b/>
            <w:sz w:val="24"/>
            <w:szCs w:val="24"/>
            <w:rPrChange w:id="187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(</w:t>
        </w:r>
        <w:r w:rsidRPr="006047B2">
          <w:rPr>
            <w:rFonts w:asciiTheme="majorHAnsi" w:hAnsiTheme="majorHAnsi" w:cstheme="majorHAnsi"/>
            <w:b/>
            <w:color w:val="00B0F0"/>
            <w:sz w:val="24"/>
            <w:szCs w:val="24"/>
            <w:rPrChange w:id="188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URL Example:- </w:t>
        </w:r>
      </w:ins>
      <w:ins w:id="189" w:author="MiHRK" w:date="2024-04-27T19:02:00Z">
        <w:r w:rsidR="0081165C" w:rsidRPr="006047B2">
          <w:rPr>
            <w:rFonts w:asciiTheme="majorHAnsi" w:hAnsiTheme="majorHAnsi" w:cstheme="majorHAnsi"/>
            <w:b/>
            <w:sz w:val="24"/>
            <w:szCs w:val="24"/>
            <w:rPrChange w:id="190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https://www.google.com/gover</w:t>
        </w:r>
      </w:ins>
      <w:ins w:id="191" w:author="MiHRK" w:date="2024-04-27T19:03:00Z">
        <w:r w:rsidR="0081165C" w:rsidRPr="006047B2">
          <w:rPr>
            <w:rFonts w:asciiTheme="majorHAnsi" w:hAnsiTheme="majorHAnsi" w:cstheme="majorHAnsi"/>
            <w:b/>
            <w:sz w:val="24"/>
            <w:szCs w:val="24"/>
            <w:rPrChange w:id="192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n</w:t>
        </w:r>
      </w:ins>
      <w:ins w:id="193" w:author="MiHRK" w:date="2024-04-27T19:02:00Z">
        <w:r w:rsidR="0081165C" w:rsidRPr="006047B2">
          <w:rPr>
            <w:rFonts w:asciiTheme="majorHAnsi" w:hAnsiTheme="majorHAnsi" w:cstheme="majorHAnsi"/>
            <w:b/>
            <w:sz w:val="24"/>
            <w:szCs w:val="24"/>
            <w:rPrChange w:id="194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ment</w:t>
        </w:r>
      </w:ins>
      <w:ins w:id="195" w:author="MiHRK" w:date="2024-04-27T19:03:00Z">
        <w:r w:rsidR="0081165C" w:rsidRPr="006047B2">
          <w:rPr>
            <w:rFonts w:asciiTheme="majorHAnsi" w:hAnsiTheme="majorHAnsi" w:cstheme="majorHAnsi"/>
            <w:b/>
            <w:sz w:val="24"/>
            <w:szCs w:val="24"/>
            <w:rPrChange w:id="196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/page2/xyz/</w:t>
        </w:r>
      </w:ins>
      <w:ins w:id="197" w:author="MiHRK" w:date="2024-04-27T19:04:00Z">
        <w:r w:rsidR="0081165C" w:rsidRPr="006047B2">
          <w:rPr>
            <w:rFonts w:asciiTheme="majorHAnsi" w:hAnsiTheme="majorHAnsi" w:cstheme="majorHAnsi"/>
            <w:b/>
            <w:sz w:val="24"/>
            <w:szCs w:val="24"/>
            <w:rPrChange w:id="198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Results</w:t>
        </w:r>
      </w:ins>
      <w:ins w:id="199" w:author="MiHRK" w:date="2024-04-27T19:03:00Z">
        <w:r w:rsidR="0081165C" w:rsidRPr="006047B2">
          <w:rPr>
            <w:rFonts w:asciiTheme="majorHAnsi" w:hAnsiTheme="majorHAnsi" w:cstheme="majorHAnsi"/>
            <w:b/>
            <w:sz w:val="24"/>
            <w:szCs w:val="24"/>
            <w:rPrChange w:id="200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.html</w:t>
        </w:r>
      </w:ins>
      <w:ins w:id="201" w:author="MiHRK" w:date="2024-04-27T19:05:00Z">
        <w:r w:rsidRPr="006047B2">
          <w:rPr>
            <w:rFonts w:asciiTheme="majorHAnsi" w:hAnsiTheme="majorHAnsi" w:cstheme="majorHAnsi"/>
            <w:b/>
            <w:sz w:val="24"/>
            <w:szCs w:val="24"/>
            <w:rPrChange w:id="202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)</w:t>
        </w:r>
      </w:ins>
    </w:p>
    <w:p w:rsidR="00D01A44" w:rsidRPr="006047B2" w:rsidRDefault="000B7865">
      <w:pPr>
        <w:rPr>
          <w:ins w:id="203" w:author="MiHRK" w:date="2024-04-27T19:06:00Z"/>
          <w:rFonts w:asciiTheme="majorHAnsi" w:hAnsiTheme="majorHAnsi" w:cstheme="majorHAnsi"/>
          <w:b/>
          <w:sz w:val="24"/>
          <w:szCs w:val="24"/>
          <w:rPrChange w:id="204" w:author="MiHRK" w:date="2024-07-13T11:02:00Z">
            <w:rPr>
              <w:ins w:id="205" w:author="MiHRK" w:date="2024-04-27T19:06:00Z"/>
              <w:rFonts w:asciiTheme="majorHAnsi" w:hAnsiTheme="majorHAnsi" w:cstheme="majorHAnsi"/>
              <w:sz w:val="24"/>
              <w:szCs w:val="24"/>
            </w:rPr>
          </w:rPrChange>
        </w:rPr>
      </w:pPr>
      <w:ins w:id="206" w:author="MiHRK" w:date="2024-04-27T19:05:00Z">
        <w:r w:rsidRPr="00151F33">
          <w:rPr>
            <w:rFonts w:asciiTheme="majorHAnsi" w:hAnsiTheme="majorHAnsi" w:cstheme="majorHAnsi"/>
            <w:b/>
            <w:color w:val="C00000"/>
            <w:sz w:val="26"/>
            <w:szCs w:val="26"/>
            <w:rPrChange w:id="207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https-</w:t>
        </w:r>
        <w:r w:rsidRPr="00151F33">
          <w:rPr>
            <w:rFonts w:asciiTheme="majorHAnsi" w:hAnsiTheme="majorHAnsi" w:cstheme="majorHAnsi"/>
            <w:b/>
            <w:color w:val="C00000"/>
            <w:sz w:val="24"/>
            <w:szCs w:val="24"/>
            <w:rPrChange w:id="208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209" w:author="MiHRK" w:date="2024-07-13T11:04:00Z">
        <w:r w:rsidR="00FB5063">
          <w:rPr>
            <w:rFonts w:asciiTheme="majorHAnsi" w:hAnsiTheme="majorHAnsi" w:cstheme="majorHAnsi"/>
            <w:b/>
            <w:color w:val="C00000"/>
            <w:sz w:val="24"/>
            <w:szCs w:val="24"/>
          </w:rPr>
          <w:t xml:space="preserve"> </w:t>
        </w:r>
      </w:ins>
      <w:ins w:id="210" w:author="MiHRK" w:date="2024-04-27T19:05:00Z">
        <w:r w:rsidRPr="006047B2">
          <w:rPr>
            <w:rFonts w:asciiTheme="majorHAnsi" w:hAnsiTheme="majorHAnsi" w:cstheme="majorHAnsi"/>
            <w:b/>
            <w:sz w:val="24"/>
            <w:szCs w:val="24"/>
            <w:rPrChange w:id="211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protocol</w:t>
        </w:r>
      </w:ins>
      <w:ins w:id="212" w:author="MiHRK" w:date="2024-04-27T19:07:00Z">
        <w:r w:rsidRPr="006047B2">
          <w:rPr>
            <w:rFonts w:asciiTheme="majorHAnsi" w:hAnsiTheme="majorHAnsi" w:cstheme="majorHAnsi"/>
            <w:b/>
            <w:sz w:val="24"/>
            <w:szCs w:val="24"/>
            <w:rPrChange w:id="213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(Hyper Text Transfer Protocol Secure)</w:t>
        </w:r>
      </w:ins>
    </w:p>
    <w:p w:rsidR="000B7865" w:rsidRPr="006047B2" w:rsidRDefault="000B7865">
      <w:pPr>
        <w:rPr>
          <w:ins w:id="214" w:author="MiHRK" w:date="2024-04-27T19:08:00Z"/>
          <w:rFonts w:asciiTheme="majorHAnsi" w:hAnsiTheme="majorHAnsi" w:cstheme="majorHAnsi"/>
          <w:b/>
          <w:sz w:val="24"/>
          <w:szCs w:val="24"/>
          <w:rPrChange w:id="215" w:author="MiHRK" w:date="2024-07-13T11:02:00Z">
            <w:rPr>
              <w:ins w:id="216" w:author="MiHRK" w:date="2024-04-27T19:08:00Z"/>
              <w:rFonts w:asciiTheme="majorHAnsi" w:hAnsiTheme="majorHAnsi" w:cstheme="majorHAnsi"/>
              <w:sz w:val="24"/>
              <w:szCs w:val="24"/>
            </w:rPr>
          </w:rPrChange>
        </w:rPr>
      </w:pPr>
      <w:ins w:id="217" w:author="MiHRK" w:date="2024-04-27T19:06:00Z">
        <w:r w:rsidRPr="00151F33">
          <w:rPr>
            <w:rFonts w:asciiTheme="majorHAnsi" w:hAnsiTheme="majorHAnsi" w:cstheme="majorHAnsi"/>
            <w:b/>
            <w:color w:val="C00000"/>
            <w:sz w:val="26"/>
            <w:szCs w:val="26"/>
            <w:rPrChange w:id="218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www</w:t>
        </w:r>
        <w:r w:rsidRPr="006047B2">
          <w:rPr>
            <w:rFonts w:asciiTheme="majorHAnsi" w:hAnsiTheme="majorHAnsi" w:cstheme="majorHAnsi"/>
            <w:b/>
            <w:sz w:val="24"/>
            <w:szCs w:val="24"/>
            <w:rPrChange w:id="219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-</w:t>
        </w:r>
      </w:ins>
      <w:ins w:id="220" w:author="MiHRK" w:date="2024-04-27T19:07:00Z">
        <w:r w:rsidRPr="006047B2">
          <w:rPr>
            <w:rFonts w:asciiTheme="majorHAnsi" w:hAnsiTheme="majorHAnsi" w:cstheme="majorHAnsi"/>
            <w:b/>
            <w:sz w:val="24"/>
            <w:szCs w:val="24"/>
            <w:rPrChange w:id="221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222" w:author="MiHRK" w:date="2024-07-13T11:04:00Z">
        <w:r w:rsidR="00FB5063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223" w:author="MiHRK" w:date="2024-04-27T19:06:00Z">
        <w:r w:rsidRPr="006047B2">
          <w:rPr>
            <w:rFonts w:asciiTheme="majorHAnsi" w:hAnsiTheme="majorHAnsi" w:cstheme="majorHAnsi"/>
            <w:b/>
            <w:sz w:val="24"/>
            <w:szCs w:val="24"/>
            <w:rPrChange w:id="224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ser</w:t>
        </w:r>
      </w:ins>
      <w:ins w:id="225" w:author="MiHRK" w:date="2024-04-27T19:08:00Z">
        <w:r w:rsidR="003254FD" w:rsidRPr="006047B2">
          <w:rPr>
            <w:rFonts w:asciiTheme="majorHAnsi" w:hAnsiTheme="majorHAnsi" w:cstheme="majorHAnsi"/>
            <w:b/>
            <w:sz w:val="24"/>
            <w:szCs w:val="24"/>
            <w:rPrChange w:id="226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ver</w:t>
        </w:r>
        <w:r w:rsidRPr="006047B2">
          <w:rPr>
            <w:rFonts w:asciiTheme="majorHAnsi" w:hAnsiTheme="majorHAnsi" w:cstheme="majorHAnsi"/>
            <w:b/>
            <w:sz w:val="24"/>
            <w:szCs w:val="24"/>
            <w:rPrChange w:id="227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(Word Wide Web)</w:t>
        </w:r>
      </w:ins>
    </w:p>
    <w:p w:rsidR="000B7865" w:rsidRPr="006047B2" w:rsidRDefault="00D172BB">
      <w:pPr>
        <w:rPr>
          <w:ins w:id="228" w:author="MiHRK" w:date="2024-04-27T19:14:00Z"/>
          <w:rFonts w:asciiTheme="majorHAnsi" w:hAnsiTheme="majorHAnsi" w:cstheme="majorHAnsi"/>
          <w:b/>
          <w:sz w:val="24"/>
          <w:szCs w:val="24"/>
          <w:rPrChange w:id="229" w:author="MiHRK" w:date="2024-07-13T11:02:00Z">
            <w:rPr>
              <w:ins w:id="230" w:author="MiHRK" w:date="2024-04-27T19:14:00Z"/>
              <w:rFonts w:asciiTheme="majorHAnsi" w:hAnsiTheme="majorHAnsi" w:cstheme="majorHAnsi"/>
              <w:sz w:val="24"/>
              <w:szCs w:val="24"/>
            </w:rPr>
          </w:rPrChange>
        </w:rPr>
      </w:pPr>
      <w:ins w:id="231" w:author="MiHRK" w:date="2024-04-27T19:15:00Z">
        <w:r w:rsidRPr="00B83C47">
          <w:rPr>
            <w:rFonts w:asciiTheme="majorHAnsi" w:hAnsiTheme="majorHAnsi" w:cstheme="majorHAnsi"/>
            <w:b/>
            <w:color w:val="C00000"/>
            <w:sz w:val="26"/>
            <w:szCs w:val="26"/>
            <w:rPrChange w:id="232" w:author="MiHRK" w:date="2024-07-13T11:0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Service Name</w:t>
        </w:r>
        <w:r w:rsidRPr="00B83C47">
          <w:rPr>
            <w:rFonts w:asciiTheme="majorHAnsi" w:hAnsiTheme="majorHAnsi" w:cstheme="majorHAnsi"/>
            <w:b/>
            <w:color w:val="C00000"/>
            <w:sz w:val="24"/>
            <w:szCs w:val="24"/>
            <w:rPrChange w:id="233" w:author="MiHRK" w:date="2024-07-13T11:0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234" w:author="MiHRK" w:date="2024-04-27T19:16:00Z">
        <w:r w:rsidRPr="006047B2">
          <w:rPr>
            <w:rFonts w:asciiTheme="majorHAnsi" w:hAnsiTheme="majorHAnsi" w:cstheme="majorHAnsi"/>
            <w:b/>
            <w:sz w:val="24"/>
            <w:szCs w:val="24"/>
            <w:rPrChange w:id="235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: </w:t>
        </w:r>
      </w:ins>
      <w:ins w:id="236" w:author="MiHRK" w:date="2024-07-13T11:04:00Z">
        <w:r w:rsidR="00FB5063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237" w:author="MiHRK" w:date="2024-07-13T11:03:00Z">
        <w:r w:rsidR="00A47E66" w:rsidRPr="00A47E66">
          <w:rPr>
            <w:rFonts w:asciiTheme="majorHAnsi" w:hAnsiTheme="majorHAnsi" w:cstheme="majorHAnsi"/>
            <w:b/>
            <w:sz w:val="24"/>
            <w:szCs w:val="24"/>
            <w:rPrChange w:id="238" w:author="MiHRK" w:date="2024-07-13T11:03:00Z">
              <w:rPr>
                <w:rFonts w:asciiTheme="majorHAnsi" w:hAnsiTheme="majorHAnsi" w:cstheme="majorHAnsi"/>
                <w:b/>
                <w:color w:val="C00000"/>
                <w:sz w:val="24"/>
                <w:szCs w:val="24"/>
              </w:rPr>
            </w:rPrChange>
          </w:rPr>
          <w:t>Google.com</w:t>
        </w:r>
        <w:r w:rsidR="00A47E66">
          <w:rPr>
            <w:rFonts w:asciiTheme="majorHAnsi" w:hAnsiTheme="majorHAnsi" w:cstheme="majorHAnsi"/>
            <w:b/>
            <w:sz w:val="24"/>
            <w:szCs w:val="24"/>
          </w:rPr>
          <w:t>,</w:t>
        </w:r>
        <w:r w:rsidR="00A47E66" w:rsidRPr="00A47E66">
          <w:rPr>
            <w:rFonts w:asciiTheme="majorHAnsi" w:hAnsiTheme="majorHAnsi" w:cstheme="majorHAnsi"/>
            <w:b/>
            <w:sz w:val="24"/>
            <w:szCs w:val="24"/>
            <w:rPrChange w:id="239" w:author="MiHRK" w:date="2024-07-13T11:03:00Z">
              <w:rPr>
                <w:rFonts w:asciiTheme="majorHAnsi" w:hAnsiTheme="majorHAnsi" w:cstheme="majorHAnsi"/>
                <w:b/>
                <w:color w:val="C00000"/>
                <w:sz w:val="24"/>
                <w:szCs w:val="24"/>
              </w:rPr>
            </w:rPrChange>
          </w:rPr>
          <w:t xml:space="preserve"> </w:t>
        </w:r>
      </w:ins>
      <w:ins w:id="240" w:author="MiHRK" w:date="2024-04-27T19:16:00Z">
        <w:r w:rsidRPr="006047B2">
          <w:rPr>
            <w:rFonts w:asciiTheme="majorHAnsi" w:hAnsiTheme="majorHAnsi" w:cstheme="majorHAnsi"/>
            <w:b/>
            <w:sz w:val="24"/>
            <w:szCs w:val="24"/>
            <w:rPrChange w:id="241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facebook ,twitter , Instagram ;</w:t>
        </w:r>
      </w:ins>
      <w:ins w:id="242" w:author="MiHRK" w:date="2024-04-27T19:14:00Z">
        <w:r w:rsidR="00937473" w:rsidRPr="006047B2">
          <w:rPr>
            <w:rFonts w:asciiTheme="majorHAnsi" w:hAnsiTheme="majorHAnsi" w:cstheme="majorHAnsi"/>
            <w:b/>
            <w:sz w:val="24"/>
            <w:szCs w:val="24"/>
            <w:rPrChange w:id="243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</w:p>
    <w:p w:rsidR="00D01A44" w:rsidRPr="006047B2" w:rsidRDefault="00B66947">
      <w:pPr>
        <w:rPr>
          <w:ins w:id="244" w:author="MiHRK" w:date="2024-04-27T19:05:00Z"/>
          <w:rFonts w:asciiTheme="majorHAnsi" w:hAnsiTheme="majorHAnsi" w:cstheme="majorHAnsi"/>
          <w:b/>
          <w:sz w:val="24"/>
          <w:szCs w:val="24"/>
          <w:rPrChange w:id="245" w:author="MiHRK" w:date="2024-07-13T11:02:00Z">
            <w:rPr>
              <w:ins w:id="246" w:author="MiHRK" w:date="2024-04-27T19:05:00Z"/>
              <w:rFonts w:asciiTheme="majorHAnsi" w:hAnsiTheme="majorHAnsi" w:cstheme="majorHAnsi"/>
              <w:sz w:val="24"/>
              <w:szCs w:val="24"/>
            </w:rPr>
          </w:rPrChange>
        </w:rPr>
      </w:pPr>
      <w:ins w:id="247" w:author="MiHRK" w:date="2024-04-27T19:14:00Z">
        <w:r w:rsidRPr="00B83C47">
          <w:rPr>
            <w:rFonts w:asciiTheme="majorHAnsi" w:hAnsiTheme="majorHAnsi" w:cstheme="majorHAnsi"/>
            <w:b/>
            <w:color w:val="C00000"/>
            <w:sz w:val="26"/>
            <w:szCs w:val="26"/>
            <w:rPrChange w:id="248" w:author="MiHRK" w:date="2024-07-13T11:0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Domain –</w:t>
        </w:r>
      </w:ins>
      <w:ins w:id="249" w:author="MiHRK" w:date="2024-04-27T19:15:00Z">
        <w:r w:rsidR="00E4549E" w:rsidRPr="00B83C47">
          <w:rPr>
            <w:rFonts w:asciiTheme="majorHAnsi" w:hAnsiTheme="majorHAnsi" w:cstheme="majorHAnsi"/>
            <w:b/>
            <w:color w:val="C00000"/>
            <w:sz w:val="24"/>
            <w:szCs w:val="24"/>
            <w:rPrChange w:id="250" w:author="MiHRK" w:date="2024-07-13T11:0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251" w:author="MiHRK" w:date="2024-04-27T19:14:00Z">
        <w:r w:rsidRPr="006047B2">
          <w:rPr>
            <w:rFonts w:asciiTheme="majorHAnsi" w:hAnsiTheme="majorHAnsi" w:cstheme="majorHAnsi"/>
            <w:b/>
            <w:sz w:val="24"/>
            <w:szCs w:val="24"/>
            <w:rPrChange w:id="252" w:author="MiHRK" w:date="2024-07-13T11:0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.com , .edu , .in , .govt , . pak ;</w:t>
        </w:r>
      </w:ins>
    </w:p>
    <w:p w:rsidR="003545A1" w:rsidRDefault="003545A1">
      <w:pPr>
        <w:rPr>
          <w:ins w:id="253" w:author="MiHRK" w:date="2024-04-27T19:02:00Z"/>
          <w:rFonts w:asciiTheme="majorHAnsi" w:hAnsiTheme="majorHAnsi" w:cstheme="majorHAnsi"/>
          <w:sz w:val="24"/>
          <w:szCs w:val="24"/>
        </w:rPr>
      </w:pPr>
      <w:ins w:id="254" w:author="MiHRK" w:date="2024-04-27T19:00:00Z">
        <w:r w:rsidRPr="00426B75">
          <w:rPr>
            <w:rFonts w:asciiTheme="majorHAnsi" w:hAnsiTheme="majorHAnsi" w:cstheme="majorHAnsi"/>
            <w:b/>
            <w:color w:val="C00000"/>
            <w:sz w:val="26"/>
            <w:szCs w:val="26"/>
            <w:rPrChange w:id="255" w:author="MiHRK" w:date="2024-07-13T11:0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Modem </w:t>
        </w:r>
        <w:r>
          <w:rPr>
            <w:rFonts w:asciiTheme="majorHAnsi" w:hAnsiTheme="majorHAnsi" w:cstheme="majorHAnsi"/>
            <w:sz w:val="24"/>
            <w:szCs w:val="24"/>
          </w:rPr>
          <w:t xml:space="preserve">– </w:t>
        </w:r>
        <w:r w:rsidRPr="00914B2C">
          <w:rPr>
            <w:rFonts w:asciiTheme="majorHAnsi" w:hAnsiTheme="majorHAnsi" w:cstheme="majorHAnsi"/>
            <w:b/>
            <w:sz w:val="24"/>
            <w:szCs w:val="24"/>
            <w:rPrChange w:id="256" w:author="MiHRK" w:date="2024-07-13T11:0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Analog Signal </w:t>
        </w:r>
      </w:ins>
      <w:ins w:id="257" w:author="MiHRK" w:date="2024-04-27T19:01:00Z">
        <w:r w:rsidRPr="00914B2C">
          <w:rPr>
            <w:rFonts w:asciiTheme="majorHAnsi" w:hAnsiTheme="majorHAnsi" w:cstheme="majorHAnsi"/>
            <w:b/>
            <w:sz w:val="24"/>
            <w:szCs w:val="24"/>
            <w:rPrChange w:id="258" w:author="MiHRK" w:date="2024-07-13T11:05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to Digital Signal , Digital Signal to Analog Signal</w:t>
        </w:r>
      </w:ins>
      <w:ins w:id="259" w:author="MiHRK" w:date="2024-07-13T11:05:00Z">
        <w:r w:rsidR="00E200C7">
          <w:rPr>
            <w:rFonts w:asciiTheme="majorHAnsi" w:hAnsiTheme="majorHAnsi" w:cstheme="majorHAnsi"/>
            <w:b/>
            <w:sz w:val="24"/>
            <w:szCs w:val="24"/>
          </w:rPr>
          <w:t>;</w:t>
        </w:r>
      </w:ins>
    </w:p>
    <w:p w:rsidR="00CC3B2F" w:rsidRDefault="00CC3B2F">
      <w:pPr>
        <w:rPr>
          <w:ins w:id="260" w:author="MiHRK" w:date="2024-05-10T09:11:00Z"/>
          <w:rFonts w:asciiTheme="majorHAnsi" w:hAnsiTheme="majorHAnsi" w:cstheme="majorHAnsi"/>
          <w:sz w:val="24"/>
          <w:szCs w:val="24"/>
        </w:rPr>
      </w:pPr>
    </w:p>
    <w:p w:rsidR="009F308E" w:rsidRDefault="009F308E">
      <w:pPr>
        <w:rPr>
          <w:ins w:id="261" w:author="MiHRK" w:date="2024-06-25T09:11:00Z"/>
          <w:rFonts w:asciiTheme="majorHAnsi" w:hAnsiTheme="majorHAnsi" w:cstheme="majorHAnsi"/>
          <w:sz w:val="24"/>
          <w:szCs w:val="24"/>
        </w:rPr>
      </w:pPr>
    </w:p>
    <w:p w:rsidR="00586E8E" w:rsidRPr="008674F7" w:rsidRDefault="00586E8E">
      <w:pPr>
        <w:rPr>
          <w:ins w:id="262" w:author="MiHRK" w:date="2024-06-25T09:12:00Z"/>
          <w:rFonts w:asciiTheme="majorHAnsi" w:hAnsiTheme="majorHAnsi" w:cstheme="majorHAnsi"/>
          <w:b/>
          <w:color w:val="00B050"/>
          <w:sz w:val="28"/>
          <w:szCs w:val="28"/>
          <w:rPrChange w:id="263" w:author="MiHRK" w:date="2024-07-13T11:06:00Z">
            <w:rPr>
              <w:ins w:id="264" w:author="MiHRK" w:date="2024-06-25T09:12:00Z"/>
              <w:rFonts w:asciiTheme="majorHAnsi" w:hAnsiTheme="majorHAnsi" w:cstheme="majorHAnsi"/>
              <w:sz w:val="24"/>
              <w:szCs w:val="24"/>
            </w:rPr>
          </w:rPrChange>
        </w:rPr>
      </w:pPr>
      <w:ins w:id="265" w:author="MiHRK" w:date="2024-06-25T09:11:00Z">
        <w:r w:rsidRPr="008674F7">
          <w:rPr>
            <w:rFonts w:asciiTheme="majorHAnsi" w:hAnsiTheme="majorHAnsi" w:cstheme="majorHAnsi"/>
            <w:b/>
            <w:color w:val="00B050"/>
            <w:sz w:val="28"/>
            <w:szCs w:val="28"/>
            <w:rPrChange w:id="266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Wire and Wireless</w:t>
        </w:r>
      </w:ins>
      <w:ins w:id="267" w:author="MiHRK" w:date="2024-06-25T09:12:00Z">
        <w:r w:rsidRPr="008674F7">
          <w:rPr>
            <w:rFonts w:asciiTheme="majorHAnsi" w:hAnsiTheme="majorHAnsi" w:cstheme="majorHAnsi"/>
            <w:b/>
            <w:color w:val="00B050"/>
            <w:sz w:val="28"/>
            <w:szCs w:val="28"/>
            <w:rPrChange w:id="268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=</w:t>
        </w:r>
      </w:ins>
    </w:p>
    <w:p w:rsidR="00586E8E" w:rsidRDefault="00586E8E">
      <w:pPr>
        <w:rPr>
          <w:ins w:id="269" w:author="MiHRK" w:date="2024-06-25T09:12:00Z"/>
          <w:rFonts w:asciiTheme="majorHAnsi" w:hAnsiTheme="majorHAnsi" w:cstheme="majorHAnsi"/>
          <w:sz w:val="24"/>
          <w:szCs w:val="24"/>
        </w:rPr>
      </w:pPr>
    </w:p>
    <w:p w:rsidR="00586E8E" w:rsidRPr="00007F22" w:rsidRDefault="00586E8E">
      <w:pPr>
        <w:rPr>
          <w:ins w:id="270" w:author="MiHRK" w:date="2024-06-25T09:12:00Z"/>
          <w:rFonts w:asciiTheme="majorHAnsi" w:hAnsiTheme="majorHAnsi" w:cstheme="majorHAnsi"/>
          <w:b/>
          <w:color w:val="00B0F0"/>
          <w:sz w:val="28"/>
          <w:szCs w:val="28"/>
          <w:rPrChange w:id="271" w:author="MiHRK" w:date="2024-07-13T11:08:00Z">
            <w:rPr>
              <w:ins w:id="272" w:author="MiHRK" w:date="2024-06-25T09:12:00Z"/>
              <w:rFonts w:asciiTheme="majorHAnsi" w:hAnsiTheme="majorHAnsi" w:cstheme="majorHAnsi"/>
              <w:sz w:val="24"/>
              <w:szCs w:val="24"/>
            </w:rPr>
          </w:rPrChange>
        </w:rPr>
      </w:pPr>
      <w:ins w:id="273" w:author="MiHRK" w:date="2024-06-25T09:12:00Z">
        <w:r w:rsidRPr="00007F22">
          <w:rPr>
            <w:rFonts w:asciiTheme="majorHAnsi" w:hAnsiTheme="majorHAnsi" w:cstheme="majorHAnsi"/>
            <w:b/>
            <w:color w:val="00B0F0"/>
            <w:sz w:val="28"/>
            <w:szCs w:val="28"/>
            <w:rPrChange w:id="274" w:author="MiHRK" w:date="2024-07-13T11:0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Wire-</w:t>
        </w:r>
      </w:ins>
    </w:p>
    <w:p w:rsidR="00533F80" w:rsidRPr="00C500BB" w:rsidRDefault="00586E8E">
      <w:pPr>
        <w:rPr>
          <w:ins w:id="275" w:author="MiHRK" w:date="2024-06-25T09:46:00Z"/>
          <w:rFonts w:asciiTheme="majorHAnsi" w:hAnsiTheme="majorHAnsi" w:cstheme="majorHAnsi"/>
          <w:b/>
          <w:sz w:val="24"/>
          <w:szCs w:val="24"/>
          <w:rPrChange w:id="276" w:author="MiHRK" w:date="2024-07-13T11:06:00Z">
            <w:rPr>
              <w:ins w:id="277" w:author="MiHRK" w:date="2024-06-25T09:46:00Z"/>
              <w:rFonts w:asciiTheme="majorHAnsi" w:hAnsiTheme="majorHAnsi" w:cstheme="majorHAnsi"/>
              <w:sz w:val="24"/>
              <w:szCs w:val="24"/>
            </w:rPr>
          </w:rPrChange>
        </w:rPr>
      </w:pPr>
      <w:ins w:id="278" w:author="MiHRK" w:date="2024-06-25T09:12:00Z">
        <w:r w:rsidRPr="00F93452">
          <w:rPr>
            <w:rFonts w:asciiTheme="majorHAnsi" w:hAnsiTheme="majorHAnsi" w:cstheme="majorHAnsi"/>
            <w:b/>
            <w:color w:val="C00000"/>
            <w:sz w:val="26"/>
            <w:szCs w:val="26"/>
            <w:rPrChange w:id="279" w:author="MiHRK" w:date="2024-07-13T11:0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Twisted Pair Cable</w:t>
        </w:r>
        <w:r w:rsidRPr="00C500BB">
          <w:rPr>
            <w:rFonts w:asciiTheme="majorHAnsi" w:hAnsiTheme="majorHAnsi" w:cstheme="majorHAnsi"/>
            <w:b/>
            <w:sz w:val="24"/>
            <w:szCs w:val="24"/>
            <w:rPrChange w:id="280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- </w:t>
        </w:r>
      </w:ins>
      <w:ins w:id="281" w:author="MiHRK" w:date="2024-07-13T11:08:00Z">
        <w:r w:rsidR="00007F2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282" w:author="MiHRK" w:date="2024-06-25T09:13:00Z">
        <w:r w:rsidRPr="00C500BB">
          <w:rPr>
            <w:rFonts w:asciiTheme="majorHAnsi" w:hAnsiTheme="majorHAnsi" w:cstheme="majorHAnsi"/>
            <w:b/>
            <w:sz w:val="24"/>
            <w:szCs w:val="24"/>
            <w:rPrChange w:id="283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Home Wires , poll Wire</w:t>
        </w:r>
      </w:ins>
      <w:ins w:id="284" w:author="MiHRK" w:date="2024-06-25T09:46:00Z">
        <w:r w:rsidR="00533F80" w:rsidRPr="00C500BB">
          <w:rPr>
            <w:rFonts w:asciiTheme="majorHAnsi" w:hAnsiTheme="majorHAnsi" w:cstheme="majorHAnsi"/>
            <w:b/>
            <w:sz w:val="24"/>
            <w:szCs w:val="24"/>
            <w:rPrChange w:id="285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</w:p>
    <w:p w:rsidR="00533F80" w:rsidRPr="00C500BB" w:rsidRDefault="00533F80">
      <w:pPr>
        <w:pStyle w:val="ListParagraph"/>
        <w:numPr>
          <w:ilvl w:val="0"/>
          <w:numId w:val="6"/>
        </w:numPr>
        <w:rPr>
          <w:ins w:id="286" w:author="MiHRK" w:date="2024-06-25T09:48:00Z"/>
          <w:rFonts w:asciiTheme="majorHAnsi" w:hAnsiTheme="majorHAnsi" w:cstheme="majorHAnsi"/>
          <w:b/>
          <w:sz w:val="24"/>
          <w:szCs w:val="24"/>
          <w:rPrChange w:id="287" w:author="MiHRK" w:date="2024-07-13T11:06:00Z">
            <w:rPr>
              <w:ins w:id="288" w:author="MiHRK" w:date="2024-06-25T09:48:00Z"/>
            </w:rPr>
          </w:rPrChange>
        </w:rPr>
        <w:pPrChange w:id="289" w:author="MiHRK" w:date="2024-06-25T09:56:00Z">
          <w:pPr/>
        </w:pPrChange>
      </w:pPr>
      <w:ins w:id="290" w:author="MiHRK" w:date="2024-06-25T09:46:00Z">
        <w:r w:rsidRPr="00C500BB">
          <w:rPr>
            <w:rFonts w:asciiTheme="majorHAnsi" w:hAnsiTheme="majorHAnsi" w:cstheme="majorHAnsi"/>
            <w:b/>
            <w:sz w:val="24"/>
            <w:szCs w:val="24"/>
            <w:rPrChange w:id="291" w:author="MiHRK" w:date="2024-07-13T11:06:00Z">
              <w:rPr/>
            </w:rPrChange>
          </w:rPr>
          <w:t>(</w:t>
        </w:r>
      </w:ins>
      <w:ins w:id="292" w:author="MiHRK" w:date="2024-06-25T09:52:00Z">
        <w:r w:rsidR="00AF0FA5" w:rsidRPr="00973271">
          <w:rPr>
            <w:rFonts w:asciiTheme="majorHAnsi" w:hAnsiTheme="majorHAnsi" w:cstheme="majorHAnsi"/>
            <w:b/>
            <w:color w:val="7030A0"/>
            <w:sz w:val="24"/>
            <w:szCs w:val="24"/>
            <w:rPrChange w:id="293" w:author="MiHRK" w:date="2024-07-13T11:09:00Z">
              <w:rPr/>
            </w:rPrChange>
          </w:rPr>
          <w:t xml:space="preserve">STP </w:t>
        </w:r>
        <w:r w:rsidR="00AF0FA5" w:rsidRPr="00C500BB">
          <w:rPr>
            <w:rFonts w:asciiTheme="majorHAnsi" w:hAnsiTheme="majorHAnsi" w:cstheme="majorHAnsi"/>
            <w:b/>
            <w:sz w:val="24"/>
            <w:szCs w:val="24"/>
            <w:rPrChange w:id="294" w:author="MiHRK" w:date="2024-07-13T11:06:00Z">
              <w:rPr/>
            </w:rPrChange>
          </w:rPr>
          <w:t xml:space="preserve">- </w:t>
        </w:r>
      </w:ins>
      <w:ins w:id="295" w:author="MiHRK" w:date="2024-06-25T09:46:00Z">
        <w:r w:rsidRPr="00C500BB">
          <w:rPr>
            <w:rFonts w:asciiTheme="majorHAnsi" w:hAnsiTheme="majorHAnsi" w:cstheme="majorHAnsi"/>
            <w:b/>
            <w:sz w:val="24"/>
            <w:szCs w:val="24"/>
            <w:rPrChange w:id="296" w:author="MiHRK" w:date="2024-07-13T11:06:00Z">
              <w:rPr/>
            </w:rPrChange>
          </w:rPr>
          <w:t xml:space="preserve">shielded </w:t>
        </w:r>
      </w:ins>
      <w:ins w:id="297" w:author="MiHRK" w:date="2024-07-13T11:06:00Z">
        <w:r w:rsidR="00E1373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298" w:author="MiHRK" w:date="2024-06-25T09:51:00Z">
        <w:r w:rsidR="00A82AC7" w:rsidRPr="00C500BB">
          <w:rPr>
            <w:rFonts w:asciiTheme="majorHAnsi" w:hAnsiTheme="majorHAnsi" w:cstheme="majorHAnsi"/>
            <w:b/>
            <w:sz w:val="24"/>
            <w:szCs w:val="24"/>
            <w:rPrChange w:id="299" w:author="MiHRK" w:date="2024-07-13T11:06:00Z">
              <w:rPr/>
            </w:rPrChange>
          </w:rPr>
          <w:t xml:space="preserve">twisted </w:t>
        </w:r>
      </w:ins>
      <w:ins w:id="300" w:author="MiHRK" w:date="2024-07-13T11:06:00Z">
        <w:r w:rsidR="00E1373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301" w:author="MiHRK" w:date="2024-06-25T09:52:00Z">
        <w:r w:rsidR="00815BEF" w:rsidRPr="00C500BB">
          <w:rPr>
            <w:rFonts w:asciiTheme="majorHAnsi" w:hAnsiTheme="majorHAnsi" w:cstheme="majorHAnsi"/>
            <w:b/>
            <w:sz w:val="24"/>
            <w:szCs w:val="24"/>
            <w:rPrChange w:id="302" w:author="MiHRK" w:date="2024-07-13T11:06:00Z">
              <w:rPr/>
            </w:rPrChange>
          </w:rPr>
          <w:t>pair</w:t>
        </w:r>
      </w:ins>
      <w:ins w:id="303" w:author="MiHRK" w:date="2024-07-13T11:06:00Z">
        <w:r w:rsidR="00E1373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304" w:author="MiHRK" w:date="2024-06-25T09:52:00Z">
        <w:r w:rsidR="00815BEF" w:rsidRPr="00C500BB">
          <w:rPr>
            <w:rFonts w:asciiTheme="majorHAnsi" w:hAnsiTheme="majorHAnsi" w:cstheme="majorHAnsi"/>
            <w:b/>
            <w:sz w:val="24"/>
            <w:szCs w:val="24"/>
            <w:rPrChange w:id="305" w:author="MiHRK" w:date="2024-07-13T11:06:00Z">
              <w:rPr/>
            </w:rPrChange>
          </w:rPr>
          <w:t xml:space="preserve"> </w:t>
        </w:r>
      </w:ins>
      <w:ins w:id="306" w:author="MiHRK" w:date="2024-06-25T09:46:00Z">
        <w:r w:rsidRPr="00C500BB">
          <w:rPr>
            <w:rFonts w:asciiTheme="majorHAnsi" w:hAnsiTheme="majorHAnsi" w:cstheme="majorHAnsi"/>
            <w:b/>
            <w:sz w:val="24"/>
            <w:szCs w:val="24"/>
            <w:rPrChange w:id="307" w:author="MiHRK" w:date="2024-07-13T11:06:00Z">
              <w:rPr/>
            </w:rPrChange>
          </w:rPr>
          <w:t xml:space="preserve">cable  - 3 types protection </w:t>
        </w:r>
      </w:ins>
      <w:ins w:id="308" w:author="MiHRK" w:date="2024-06-25T09:47:00Z">
        <w:r w:rsidRPr="00C500BB">
          <w:rPr>
            <w:rFonts w:asciiTheme="majorHAnsi" w:hAnsiTheme="majorHAnsi" w:cstheme="majorHAnsi"/>
            <w:b/>
            <w:sz w:val="24"/>
            <w:szCs w:val="24"/>
            <w:rPrChange w:id="309" w:author="MiHRK" w:date="2024-07-13T11:06:00Z">
              <w:rPr/>
            </w:rPrChange>
          </w:rPr>
          <w:t xml:space="preserve">– </w:t>
        </w:r>
      </w:ins>
      <w:ins w:id="310" w:author="MiHRK" w:date="2024-06-25T09:48:00Z">
        <w:r w:rsidRPr="00C500BB">
          <w:rPr>
            <w:rFonts w:asciiTheme="majorHAnsi" w:hAnsiTheme="majorHAnsi" w:cstheme="majorHAnsi"/>
            <w:b/>
            <w:sz w:val="24"/>
            <w:szCs w:val="24"/>
            <w:rPrChange w:id="311" w:author="MiHRK" w:date="2024-07-13T11:06:00Z">
              <w:rPr/>
            </w:rPrChange>
          </w:rPr>
          <w:t>plastic , iron , metal )</w:t>
        </w:r>
      </w:ins>
    </w:p>
    <w:p w:rsidR="00533F80" w:rsidRPr="00C500BB" w:rsidRDefault="00533F80">
      <w:pPr>
        <w:pStyle w:val="ListParagraph"/>
        <w:numPr>
          <w:ilvl w:val="0"/>
          <w:numId w:val="6"/>
        </w:numPr>
        <w:rPr>
          <w:ins w:id="312" w:author="MiHRK" w:date="2024-06-25T09:37:00Z"/>
          <w:rFonts w:asciiTheme="majorHAnsi" w:hAnsiTheme="majorHAnsi" w:cstheme="majorHAnsi"/>
          <w:b/>
          <w:sz w:val="24"/>
          <w:szCs w:val="24"/>
          <w:rPrChange w:id="313" w:author="MiHRK" w:date="2024-07-13T11:06:00Z">
            <w:rPr>
              <w:ins w:id="314" w:author="MiHRK" w:date="2024-06-25T09:37:00Z"/>
            </w:rPr>
          </w:rPrChange>
        </w:rPr>
        <w:pPrChange w:id="315" w:author="MiHRK" w:date="2024-06-25T09:56:00Z">
          <w:pPr/>
        </w:pPrChange>
      </w:pPr>
      <w:ins w:id="316" w:author="MiHRK" w:date="2024-06-25T09:48:00Z">
        <w:r w:rsidRPr="00C500BB">
          <w:rPr>
            <w:rFonts w:asciiTheme="majorHAnsi" w:hAnsiTheme="majorHAnsi" w:cstheme="majorHAnsi"/>
            <w:b/>
            <w:sz w:val="24"/>
            <w:szCs w:val="24"/>
            <w:rPrChange w:id="317" w:author="MiHRK" w:date="2024-07-13T11:06:00Z">
              <w:rPr/>
            </w:rPrChange>
          </w:rPr>
          <w:t>(</w:t>
        </w:r>
      </w:ins>
      <w:ins w:id="318" w:author="MiHRK" w:date="2024-06-25T09:52:00Z">
        <w:r w:rsidR="00AF0FA5" w:rsidRPr="00973271">
          <w:rPr>
            <w:rFonts w:asciiTheme="majorHAnsi" w:hAnsiTheme="majorHAnsi" w:cstheme="majorHAnsi"/>
            <w:b/>
            <w:color w:val="7030A0"/>
            <w:sz w:val="24"/>
            <w:szCs w:val="24"/>
            <w:rPrChange w:id="319" w:author="MiHRK" w:date="2024-07-13T11:09:00Z">
              <w:rPr/>
            </w:rPrChange>
          </w:rPr>
          <w:t>UTP</w:t>
        </w:r>
        <w:r w:rsidR="00AF0FA5" w:rsidRPr="00C500BB">
          <w:rPr>
            <w:rFonts w:asciiTheme="majorHAnsi" w:hAnsiTheme="majorHAnsi" w:cstheme="majorHAnsi"/>
            <w:b/>
            <w:sz w:val="24"/>
            <w:szCs w:val="24"/>
            <w:rPrChange w:id="320" w:author="MiHRK" w:date="2024-07-13T11:06:00Z">
              <w:rPr/>
            </w:rPrChange>
          </w:rPr>
          <w:t xml:space="preserve">- </w:t>
        </w:r>
      </w:ins>
      <w:ins w:id="321" w:author="MiHRK" w:date="2024-06-25T09:49:00Z">
        <w:r w:rsidRPr="00C500BB">
          <w:rPr>
            <w:rFonts w:asciiTheme="majorHAnsi" w:hAnsiTheme="majorHAnsi" w:cstheme="majorHAnsi"/>
            <w:b/>
            <w:sz w:val="24"/>
            <w:szCs w:val="24"/>
            <w:rPrChange w:id="322" w:author="MiHRK" w:date="2024-07-13T11:06:00Z">
              <w:rPr/>
            </w:rPrChange>
          </w:rPr>
          <w:t xml:space="preserve">unshielded </w:t>
        </w:r>
      </w:ins>
      <w:ins w:id="323" w:author="MiHRK" w:date="2024-07-13T11:06:00Z">
        <w:r w:rsidR="00E1373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324" w:author="MiHRK" w:date="2024-06-25T09:51:00Z">
        <w:r w:rsidR="00A82AC7" w:rsidRPr="00C500BB">
          <w:rPr>
            <w:rFonts w:asciiTheme="majorHAnsi" w:hAnsiTheme="majorHAnsi" w:cstheme="majorHAnsi"/>
            <w:b/>
            <w:sz w:val="24"/>
            <w:szCs w:val="24"/>
            <w:rPrChange w:id="325" w:author="MiHRK" w:date="2024-07-13T11:06:00Z">
              <w:rPr/>
            </w:rPrChange>
          </w:rPr>
          <w:t xml:space="preserve">twisted </w:t>
        </w:r>
      </w:ins>
      <w:ins w:id="326" w:author="MiHRK" w:date="2024-07-13T11:06:00Z">
        <w:r w:rsidR="00E1373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327" w:author="MiHRK" w:date="2024-06-25T09:52:00Z">
        <w:r w:rsidR="00815BEF" w:rsidRPr="00C500BB">
          <w:rPr>
            <w:rFonts w:asciiTheme="majorHAnsi" w:hAnsiTheme="majorHAnsi" w:cstheme="majorHAnsi"/>
            <w:b/>
            <w:sz w:val="24"/>
            <w:szCs w:val="24"/>
            <w:rPrChange w:id="328" w:author="MiHRK" w:date="2024-07-13T11:06:00Z">
              <w:rPr/>
            </w:rPrChange>
          </w:rPr>
          <w:t xml:space="preserve">pair </w:t>
        </w:r>
      </w:ins>
      <w:ins w:id="329" w:author="MiHRK" w:date="2024-07-13T11:06:00Z">
        <w:r w:rsidR="00E13732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330" w:author="MiHRK" w:date="2024-06-25T09:49:00Z">
        <w:r w:rsidRPr="00C500BB">
          <w:rPr>
            <w:rFonts w:asciiTheme="majorHAnsi" w:hAnsiTheme="majorHAnsi" w:cstheme="majorHAnsi"/>
            <w:b/>
            <w:sz w:val="24"/>
            <w:szCs w:val="24"/>
            <w:rPrChange w:id="331" w:author="MiHRK" w:date="2024-07-13T11:06:00Z">
              <w:rPr/>
            </w:rPrChange>
          </w:rPr>
          <w:t xml:space="preserve">cable – 1 type protection - </w:t>
        </w:r>
      </w:ins>
      <w:ins w:id="332" w:author="MiHRK" w:date="2024-06-25T09:47:00Z">
        <w:r w:rsidRPr="00C500BB">
          <w:rPr>
            <w:rFonts w:asciiTheme="majorHAnsi" w:hAnsiTheme="majorHAnsi" w:cstheme="majorHAnsi"/>
            <w:b/>
            <w:sz w:val="24"/>
            <w:szCs w:val="24"/>
            <w:rPrChange w:id="333" w:author="MiHRK" w:date="2024-07-13T11:06:00Z">
              <w:rPr/>
            </w:rPrChange>
          </w:rPr>
          <w:t xml:space="preserve"> </w:t>
        </w:r>
      </w:ins>
      <w:ins w:id="334" w:author="MiHRK" w:date="2024-06-25T09:52:00Z">
        <w:r w:rsidR="00E72098" w:rsidRPr="00C500BB">
          <w:rPr>
            <w:rFonts w:asciiTheme="majorHAnsi" w:hAnsiTheme="majorHAnsi" w:cstheme="majorHAnsi"/>
            <w:b/>
            <w:sz w:val="24"/>
            <w:szCs w:val="24"/>
            <w:rPrChange w:id="335" w:author="MiHRK" w:date="2024-07-13T11:06:00Z">
              <w:rPr/>
            </w:rPrChange>
          </w:rPr>
          <w:t>Only Plastic)</w:t>
        </w:r>
      </w:ins>
    </w:p>
    <w:p w:rsidR="00CE6969" w:rsidRPr="00C500BB" w:rsidRDefault="00CE6969">
      <w:pPr>
        <w:rPr>
          <w:ins w:id="336" w:author="MiHRK" w:date="2024-06-25T09:37:00Z"/>
          <w:rFonts w:asciiTheme="majorHAnsi" w:hAnsiTheme="majorHAnsi" w:cstheme="majorHAnsi"/>
          <w:b/>
          <w:sz w:val="24"/>
          <w:szCs w:val="24"/>
          <w:rPrChange w:id="337" w:author="MiHRK" w:date="2024-07-13T11:06:00Z">
            <w:rPr>
              <w:ins w:id="338" w:author="MiHRK" w:date="2024-06-25T09:37:00Z"/>
              <w:rFonts w:asciiTheme="majorHAnsi" w:hAnsiTheme="majorHAnsi" w:cstheme="majorHAnsi"/>
              <w:sz w:val="24"/>
              <w:szCs w:val="24"/>
            </w:rPr>
          </w:rPrChange>
        </w:rPr>
      </w:pPr>
      <w:ins w:id="339" w:author="MiHRK" w:date="2024-06-25T09:37:00Z">
        <w:r w:rsidRPr="00F93452">
          <w:rPr>
            <w:rFonts w:asciiTheme="majorHAnsi" w:hAnsiTheme="majorHAnsi" w:cstheme="majorHAnsi"/>
            <w:b/>
            <w:color w:val="C00000"/>
            <w:sz w:val="26"/>
            <w:szCs w:val="26"/>
            <w:rPrChange w:id="340" w:author="MiHRK" w:date="2024-07-13T11:0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Coaxial cable</w:t>
        </w:r>
        <w:r w:rsidRPr="00F93452">
          <w:rPr>
            <w:rFonts w:asciiTheme="majorHAnsi" w:hAnsiTheme="majorHAnsi" w:cstheme="majorHAnsi"/>
            <w:b/>
            <w:color w:val="C00000"/>
            <w:sz w:val="24"/>
            <w:szCs w:val="24"/>
            <w:rPrChange w:id="341" w:author="MiHRK" w:date="2024-07-13T11:0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42" w:author="MiHRK" w:date="2024-06-25T09:38:00Z">
        <w:r w:rsidRPr="00F93452">
          <w:rPr>
            <w:rFonts w:asciiTheme="majorHAnsi" w:hAnsiTheme="majorHAnsi" w:cstheme="majorHAnsi"/>
            <w:b/>
            <w:color w:val="C00000"/>
            <w:sz w:val="24"/>
            <w:szCs w:val="24"/>
            <w:rPrChange w:id="343" w:author="MiHRK" w:date="2024-07-13T11:0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44" w:author="MiHRK" w:date="2024-06-25T09:37:00Z">
        <w:r w:rsidRPr="00C500BB">
          <w:rPr>
            <w:rFonts w:asciiTheme="majorHAnsi" w:hAnsiTheme="majorHAnsi" w:cstheme="majorHAnsi"/>
            <w:b/>
            <w:sz w:val="24"/>
            <w:szCs w:val="24"/>
            <w:rPrChange w:id="345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- </w:t>
        </w:r>
      </w:ins>
      <w:ins w:id="346" w:author="MiHRK" w:date="2024-06-25T09:38:00Z">
        <w:r w:rsidRPr="00C500BB">
          <w:rPr>
            <w:rFonts w:asciiTheme="majorHAnsi" w:hAnsiTheme="majorHAnsi" w:cstheme="majorHAnsi"/>
            <w:b/>
            <w:sz w:val="24"/>
            <w:szCs w:val="24"/>
            <w:rPrChange w:id="347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48" w:author="MiHRK" w:date="2024-06-25T09:37:00Z">
        <w:r w:rsidRPr="00C500BB">
          <w:rPr>
            <w:rFonts w:asciiTheme="majorHAnsi" w:hAnsiTheme="majorHAnsi" w:cstheme="majorHAnsi"/>
            <w:b/>
            <w:sz w:val="24"/>
            <w:szCs w:val="24"/>
            <w:rPrChange w:id="349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T.V Disk Cable</w:t>
        </w:r>
      </w:ins>
      <w:ins w:id="350" w:author="MiHRK" w:date="2024-06-25T09:41:00Z">
        <w:r w:rsidR="005C4C6C" w:rsidRPr="00C500BB">
          <w:rPr>
            <w:rFonts w:asciiTheme="majorHAnsi" w:hAnsiTheme="majorHAnsi" w:cstheme="majorHAnsi"/>
            <w:b/>
            <w:sz w:val="24"/>
            <w:szCs w:val="24"/>
            <w:rPrChange w:id="351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, CCTV , </w:t>
        </w:r>
        <w:r w:rsidR="00D657D0" w:rsidRPr="00C500BB">
          <w:rPr>
            <w:rFonts w:asciiTheme="majorHAnsi" w:hAnsiTheme="majorHAnsi" w:cstheme="majorHAnsi"/>
            <w:b/>
            <w:sz w:val="24"/>
            <w:szCs w:val="24"/>
            <w:rPrChange w:id="352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Bnc connector</w:t>
        </w:r>
      </w:ins>
    </w:p>
    <w:p w:rsidR="00CE6969" w:rsidRPr="00C500BB" w:rsidRDefault="00CE6969">
      <w:pPr>
        <w:rPr>
          <w:ins w:id="353" w:author="MiHRK" w:date="2024-06-25T09:13:00Z"/>
          <w:rFonts w:asciiTheme="majorHAnsi" w:hAnsiTheme="majorHAnsi" w:cstheme="majorHAnsi"/>
          <w:b/>
          <w:sz w:val="24"/>
          <w:szCs w:val="24"/>
          <w:rPrChange w:id="354" w:author="MiHRK" w:date="2024-07-13T11:06:00Z">
            <w:rPr>
              <w:ins w:id="355" w:author="MiHRK" w:date="2024-06-25T09:13:00Z"/>
              <w:rFonts w:asciiTheme="majorHAnsi" w:hAnsiTheme="majorHAnsi" w:cstheme="majorHAnsi"/>
              <w:sz w:val="24"/>
              <w:szCs w:val="24"/>
            </w:rPr>
          </w:rPrChange>
        </w:rPr>
      </w:pPr>
      <w:ins w:id="356" w:author="MiHRK" w:date="2024-06-25T09:38:00Z">
        <w:r w:rsidRPr="00F93452">
          <w:rPr>
            <w:rFonts w:asciiTheme="majorHAnsi" w:hAnsiTheme="majorHAnsi" w:cstheme="majorHAnsi"/>
            <w:b/>
            <w:color w:val="C00000"/>
            <w:sz w:val="26"/>
            <w:szCs w:val="26"/>
            <w:rPrChange w:id="357" w:author="MiHRK" w:date="2024-07-13T11:0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Optical Fiber Cable</w:t>
        </w:r>
      </w:ins>
      <w:ins w:id="358" w:author="MiHRK" w:date="2024-06-25T09:40:00Z">
        <w:r w:rsidR="00B564C6" w:rsidRPr="00F93452">
          <w:rPr>
            <w:rFonts w:asciiTheme="majorHAnsi" w:hAnsiTheme="majorHAnsi" w:cstheme="majorHAnsi"/>
            <w:b/>
            <w:color w:val="C00000"/>
            <w:sz w:val="24"/>
            <w:szCs w:val="24"/>
            <w:rPrChange w:id="359" w:author="MiHRK" w:date="2024-07-13T11:09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60" w:author="MiHRK" w:date="2024-06-25T09:38:00Z">
        <w:r w:rsidRPr="00C500BB">
          <w:rPr>
            <w:rFonts w:asciiTheme="majorHAnsi" w:hAnsiTheme="majorHAnsi" w:cstheme="majorHAnsi"/>
            <w:b/>
            <w:sz w:val="24"/>
            <w:szCs w:val="24"/>
            <w:rPrChange w:id="361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- </w:t>
        </w:r>
      </w:ins>
      <w:ins w:id="362" w:author="MiHRK" w:date="2024-07-13T11:08:00Z">
        <w:r w:rsidR="00CF17BC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363" w:author="MiHRK" w:date="2024-06-25T09:38:00Z">
        <w:r w:rsidR="00D65C27" w:rsidRPr="00C500BB">
          <w:rPr>
            <w:rFonts w:asciiTheme="majorHAnsi" w:hAnsiTheme="majorHAnsi" w:cstheme="majorHAnsi"/>
            <w:b/>
            <w:sz w:val="24"/>
            <w:szCs w:val="24"/>
            <w:rPrChange w:id="364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Osion</w:t>
        </w:r>
      </w:ins>
      <w:ins w:id="365" w:author="MiHRK" w:date="2024-06-25T09:37:00Z">
        <w:r w:rsidRPr="00C500BB">
          <w:rPr>
            <w:rFonts w:asciiTheme="majorHAnsi" w:hAnsiTheme="majorHAnsi" w:cstheme="majorHAnsi"/>
            <w:b/>
            <w:sz w:val="24"/>
            <w:szCs w:val="24"/>
            <w:rPrChange w:id="366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67" w:author="MiHRK" w:date="2024-06-25T09:40:00Z">
        <w:r w:rsidR="00513365" w:rsidRPr="00C500BB">
          <w:rPr>
            <w:rFonts w:asciiTheme="majorHAnsi" w:hAnsiTheme="majorHAnsi" w:cstheme="majorHAnsi"/>
            <w:b/>
            <w:sz w:val="24"/>
            <w:szCs w:val="24"/>
            <w:rPrChange w:id="368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Cable</w:t>
        </w:r>
      </w:ins>
      <w:ins w:id="369" w:author="MiHRK" w:date="2024-06-25T10:06:00Z">
        <w:r w:rsidR="00CA4E6D" w:rsidRPr="00C500BB">
          <w:rPr>
            <w:rFonts w:asciiTheme="majorHAnsi" w:hAnsiTheme="majorHAnsi" w:cstheme="majorHAnsi"/>
            <w:b/>
            <w:sz w:val="24"/>
            <w:szCs w:val="24"/>
            <w:rPrChange w:id="370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, Hight Range- CCTV, Cable T.V</w:t>
        </w:r>
      </w:ins>
      <w:ins w:id="371" w:author="MiHRK" w:date="2024-06-25T10:07:00Z">
        <w:r w:rsidR="00934361" w:rsidRPr="00C500BB">
          <w:rPr>
            <w:rFonts w:asciiTheme="majorHAnsi" w:hAnsiTheme="majorHAnsi" w:cstheme="majorHAnsi"/>
            <w:b/>
            <w:sz w:val="24"/>
            <w:szCs w:val="24"/>
            <w:rPrChange w:id="372" w:author="MiHRK" w:date="2024-07-13T11:06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 use for Nasa</w:t>
        </w:r>
      </w:ins>
    </w:p>
    <w:p w:rsidR="00586E8E" w:rsidRDefault="00586E8E">
      <w:pPr>
        <w:rPr>
          <w:ins w:id="373" w:author="MiHRK" w:date="2024-07-13T11:10:00Z"/>
          <w:rFonts w:asciiTheme="majorHAnsi" w:hAnsiTheme="majorHAnsi" w:cstheme="majorHAnsi"/>
          <w:b/>
          <w:sz w:val="24"/>
          <w:szCs w:val="24"/>
        </w:rPr>
      </w:pPr>
    </w:p>
    <w:p w:rsidR="00ED3307" w:rsidRPr="00C500BB" w:rsidRDefault="00ED3307">
      <w:pPr>
        <w:rPr>
          <w:ins w:id="374" w:author="MiHRK" w:date="2024-06-25T09:40:00Z"/>
          <w:rFonts w:asciiTheme="majorHAnsi" w:hAnsiTheme="majorHAnsi" w:cstheme="majorHAnsi"/>
          <w:b/>
          <w:sz w:val="24"/>
          <w:szCs w:val="24"/>
          <w:rPrChange w:id="375" w:author="MiHRK" w:date="2024-07-13T11:06:00Z">
            <w:rPr>
              <w:ins w:id="376" w:author="MiHRK" w:date="2024-06-25T09:40:00Z"/>
              <w:rFonts w:asciiTheme="majorHAnsi" w:hAnsiTheme="majorHAnsi" w:cstheme="majorHAnsi"/>
              <w:sz w:val="24"/>
              <w:szCs w:val="24"/>
            </w:rPr>
          </w:rPrChange>
        </w:rPr>
      </w:pPr>
    </w:p>
    <w:p w:rsidR="004044AA" w:rsidRPr="00007F22" w:rsidRDefault="004044AA">
      <w:pPr>
        <w:rPr>
          <w:ins w:id="377" w:author="MiHRK" w:date="2024-06-25T09:57:00Z"/>
          <w:rFonts w:asciiTheme="majorHAnsi" w:hAnsiTheme="majorHAnsi" w:cstheme="majorHAnsi"/>
          <w:b/>
          <w:color w:val="00B0F0"/>
          <w:sz w:val="28"/>
          <w:szCs w:val="28"/>
          <w:rPrChange w:id="378" w:author="MiHRK" w:date="2024-07-13T11:08:00Z">
            <w:rPr>
              <w:ins w:id="379" w:author="MiHRK" w:date="2024-06-25T09:57:00Z"/>
              <w:rFonts w:asciiTheme="majorHAnsi" w:hAnsiTheme="majorHAnsi" w:cstheme="majorHAnsi"/>
              <w:sz w:val="24"/>
              <w:szCs w:val="24"/>
            </w:rPr>
          </w:rPrChange>
        </w:rPr>
      </w:pPr>
      <w:ins w:id="380" w:author="MiHRK" w:date="2024-06-25T09:40:00Z">
        <w:r w:rsidRPr="00007F22">
          <w:rPr>
            <w:rFonts w:asciiTheme="majorHAnsi" w:hAnsiTheme="majorHAnsi" w:cstheme="majorHAnsi"/>
            <w:b/>
            <w:color w:val="00B0F0"/>
            <w:sz w:val="28"/>
            <w:szCs w:val="28"/>
            <w:rPrChange w:id="381" w:author="MiHRK" w:date="2024-07-13T11:08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lastRenderedPageBreak/>
          <w:t xml:space="preserve">Wireless- </w:t>
        </w:r>
      </w:ins>
    </w:p>
    <w:p w:rsidR="005053B7" w:rsidRPr="007F1888" w:rsidRDefault="005053B7">
      <w:pPr>
        <w:rPr>
          <w:ins w:id="382" w:author="MiHRK" w:date="2024-06-25T09:59:00Z"/>
          <w:rFonts w:asciiTheme="majorHAnsi" w:hAnsiTheme="majorHAnsi" w:cstheme="majorHAnsi"/>
          <w:b/>
          <w:sz w:val="24"/>
          <w:szCs w:val="24"/>
          <w:rPrChange w:id="383" w:author="MiHRK" w:date="2024-07-13T11:10:00Z">
            <w:rPr>
              <w:ins w:id="384" w:author="MiHRK" w:date="2024-06-25T09:59:00Z"/>
              <w:rFonts w:asciiTheme="majorHAnsi" w:hAnsiTheme="majorHAnsi" w:cstheme="majorHAnsi"/>
              <w:sz w:val="24"/>
              <w:szCs w:val="24"/>
            </w:rPr>
          </w:rPrChange>
        </w:rPr>
      </w:pPr>
      <w:ins w:id="385" w:author="MiHRK" w:date="2024-06-25T09:59:00Z">
        <w:r w:rsidRPr="007F1888">
          <w:rPr>
            <w:rFonts w:asciiTheme="majorHAnsi" w:hAnsiTheme="majorHAnsi" w:cstheme="majorHAnsi"/>
            <w:b/>
            <w:color w:val="C00000"/>
            <w:sz w:val="26"/>
            <w:szCs w:val="26"/>
            <w:rPrChange w:id="386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Radio Waves-</w:t>
        </w:r>
        <w:r w:rsidRPr="007F1888">
          <w:rPr>
            <w:rFonts w:asciiTheme="majorHAnsi" w:hAnsiTheme="majorHAnsi" w:cstheme="majorHAnsi"/>
            <w:b/>
            <w:color w:val="C00000"/>
            <w:sz w:val="24"/>
            <w:szCs w:val="24"/>
            <w:rPrChange w:id="387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88" w:author="MiHRK" w:date="2024-06-25T10:01:00Z">
        <w:r w:rsidR="005E4275" w:rsidRPr="007F1888">
          <w:rPr>
            <w:rFonts w:asciiTheme="majorHAnsi" w:hAnsiTheme="majorHAnsi" w:cstheme="majorHAnsi"/>
            <w:b/>
            <w:sz w:val="24"/>
            <w:szCs w:val="24"/>
            <w:rPrChange w:id="389" w:author="MiHRK" w:date="2024-07-13T11:1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Radio Tower , Wireless Radio</w:t>
        </w:r>
      </w:ins>
    </w:p>
    <w:p w:rsidR="005053B7" w:rsidRPr="007F1888" w:rsidRDefault="005053B7">
      <w:pPr>
        <w:rPr>
          <w:ins w:id="390" w:author="MiHRK" w:date="2024-06-25T09:59:00Z"/>
          <w:rFonts w:asciiTheme="majorHAnsi" w:hAnsiTheme="majorHAnsi" w:cstheme="majorHAnsi"/>
          <w:b/>
          <w:sz w:val="24"/>
          <w:szCs w:val="24"/>
          <w:rPrChange w:id="391" w:author="MiHRK" w:date="2024-07-13T11:10:00Z">
            <w:rPr>
              <w:ins w:id="392" w:author="MiHRK" w:date="2024-06-25T09:59:00Z"/>
              <w:rFonts w:asciiTheme="majorHAnsi" w:hAnsiTheme="majorHAnsi" w:cstheme="majorHAnsi"/>
              <w:sz w:val="24"/>
              <w:szCs w:val="24"/>
            </w:rPr>
          </w:rPrChange>
        </w:rPr>
      </w:pPr>
      <w:ins w:id="393" w:author="MiHRK" w:date="2024-06-25T09:59:00Z">
        <w:r w:rsidRPr="007F1888">
          <w:rPr>
            <w:rFonts w:asciiTheme="majorHAnsi" w:hAnsiTheme="majorHAnsi" w:cstheme="majorHAnsi"/>
            <w:b/>
            <w:color w:val="C00000"/>
            <w:sz w:val="26"/>
            <w:szCs w:val="26"/>
            <w:rPrChange w:id="394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Micro Waves-</w:t>
        </w:r>
        <w:r w:rsidRPr="007F1888">
          <w:rPr>
            <w:rFonts w:asciiTheme="majorHAnsi" w:hAnsiTheme="majorHAnsi" w:cstheme="majorHAnsi"/>
            <w:b/>
            <w:color w:val="C00000"/>
            <w:sz w:val="24"/>
            <w:szCs w:val="24"/>
            <w:rPrChange w:id="395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396" w:author="MiHRK" w:date="2024-06-25T10:02:00Z">
        <w:r w:rsidR="005E4275" w:rsidRPr="007F1888">
          <w:rPr>
            <w:rFonts w:asciiTheme="majorHAnsi" w:hAnsiTheme="majorHAnsi" w:cstheme="majorHAnsi"/>
            <w:b/>
            <w:color w:val="C00000"/>
            <w:sz w:val="24"/>
            <w:szCs w:val="24"/>
            <w:rPrChange w:id="397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  <w:r w:rsidR="005E4275" w:rsidRPr="007F1888">
          <w:rPr>
            <w:rFonts w:asciiTheme="majorHAnsi" w:hAnsiTheme="majorHAnsi" w:cstheme="majorHAnsi"/>
            <w:b/>
            <w:sz w:val="24"/>
            <w:szCs w:val="24"/>
            <w:rPrChange w:id="398" w:author="MiHRK" w:date="2024-07-13T11:1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Tower</w:t>
        </w:r>
      </w:ins>
      <w:ins w:id="399" w:author="MiHRK" w:date="2024-06-25T10:03:00Z">
        <w:r w:rsidR="005E4275" w:rsidRPr="007F1888">
          <w:rPr>
            <w:rFonts w:asciiTheme="majorHAnsi" w:hAnsiTheme="majorHAnsi" w:cstheme="majorHAnsi"/>
            <w:b/>
            <w:sz w:val="24"/>
            <w:szCs w:val="24"/>
            <w:rPrChange w:id="400" w:author="MiHRK" w:date="2024-07-13T11:1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,</w:t>
        </w:r>
      </w:ins>
      <w:ins w:id="401" w:author="MiHRK" w:date="2024-06-25T10:02:00Z">
        <w:r w:rsidR="005E4275" w:rsidRPr="007F1888">
          <w:rPr>
            <w:rFonts w:asciiTheme="majorHAnsi" w:hAnsiTheme="majorHAnsi" w:cstheme="majorHAnsi"/>
            <w:b/>
            <w:sz w:val="24"/>
            <w:szCs w:val="24"/>
            <w:rPrChange w:id="402" w:author="MiHRK" w:date="2024-07-13T11:1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03" w:author="MiHRK" w:date="2024-06-25T10:12:00Z">
        <w:r w:rsidR="00501E14" w:rsidRPr="007F1888">
          <w:rPr>
            <w:rFonts w:asciiTheme="majorHAnsi" w:hAnsiTheme="majorHAnsi" w:cstheme="majorHAnsi"/>
            <w:b/>
            <w:sz w:val="24"/>
            <w:szCs w:val="24"/>
            <w:rPrChange w:id="404" w:author="MiHRK" w:date="2024-07-13T11:1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satellite , celluler phone</w:t>
        </w:r>
      </w:ins>
    </w:p>
    <w:p w:rsidR="005053B7" w:rsidRPr="007F1888" w:rsidRDefault="005053B7">
      <w:pPr>
        <w:rPr>
          <w:ins w:id="405" w:author="MiHRK" w:date="2024-06-25T10:14:00Z"/>
          <w:rFonts w:asciiTheme="majorHAnsi" w:hAnsiTheme="majorHAnsi" w:cstheme="majorHAnsi"/>
          <w:b/>
          <w:sz w:val="24"/>
          <w:szCs w:val="24"/>
          <w:rPrChange w:id="406" w:author="MiHRK" w:date="2024-07-13T11:10:00Z">
            <w:rPr>
              <w:ins w:id="407" w:author="MiHRK" w:date="2024-06-25T10:14:00Z"/>
              <w:rFonts w:asciiTheme="majorHAnsi" w:hAnsiTheme="majorHAnsi" w:cstheme="majorHAnsi"/>
              <w:sz w:val="24"/>
              <w:szCs w:val="24"/>
            </w:rPr>
          </w:rPrChange>
        </w:rPr>
      </w:pPr>
      <w:ins w:id="408" w:author="MiHRK" w:date="2024-06-25T09:59:00Z">
        <w:r w:rsidRPr="007F1888">
          <w:rPr>
            <w:rFonts w:asciiTheme="majorHAnsi" w:hAnsiTheme="majorHAnsi" w:cstheme="majorHAnsi"/>
            <w:b/>
            <w:color w:val="C00000"/>
            <w:sz w:val="26"/>
            <w:szCs w:val="26"/>
            <w:rPrChange w:id="409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Infrared Waves-</w:t>
        </w:r>
        <w:r w:rsidRPr="007F1888">
          <w:rPr>
            <w:rFonts w:asciiTheme="majorHAnsi" w:hAnsiTheme="majorHAnsi" w:cstheme="majorHAnsi"/>
            <w:b/>
            <w:color w:val="C00000"/>
            <w:sz w:val="24"/>
            <w:szCs w:val="24"/>
            <w:rPrChange w:id="410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11" w:author="MiHRK" w:date="2024-06-25T10:03:00Z">
        <w:r w:rsidR="005B4A69" w:rsidRPr="007F1888">
          <w:rPr>
            <w:rFonts w:asciiTheme="majorHAnsi" w:hAnsiTheme="majorHAnsi" w:cstheme="majorHAnsi"/>
            <w:b/>
            <w:sz w:val="24"/>
            <w:szCs w:val="24"/>
            <w:rPrChange w:id="412" w:author="MiHRK" w:date="2024-07-13T11:10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T.V Remote , Mouse , Bluetooth , Wifi</w:t>
        </w:r>
      </w:ins>
    </w:p>
    <w:p w:rsidR="0028588F" w:rsidRPr="007F1888" w:rsidRDefault="0028588F">
      <w:pPr>
        <w:rPr>
          <w:ins w:id="413" w:author="MiHRK" w:date="2024-06-25T10:14:00Z"/>
          <w:rFonts w:asciiTheme="majorHAnsi" w:hAnsiTheme="majorHAnsi" w:cstheme="majorHAnsi"/>
          <w:b/>
          <w:sz w:val="24"/>
          <w:szCs w:val="24"/>
          <w:rPrChange w:id="414" w:author="MiHRK" w:date="2024-07-13T11:10:00Z">
            <w:rPr>
              <w:ins w:id="415" w:author="MiHRK" w:date="2024-06-25T10:14:00Z"/>
              <w:rFonts w:asciiTheme="majorHAnsi" w:hAnsiTheme="majorHAnsi" w:cstheme="majorHAnsi"/>
              <w:sz w:val="24"/>
              <w:szCs w:val="24"/>
            </w:rPr>
          </w:rPrChange>
        </w:rPr>
      </w:pPr>
    </w:p>
    <w:p w:rsidR="0028588F" w:rsidRDefault="0028588F">
      <w:pPr>
        <w:rPr>
          <w:ins w:id="416" w:author="MiHRK" w:date="2024-06-25T10:14:00Z"/>
          <w:rFonts w:asciiTheme="majorHAnsi" w:hAnsiTheme="majorHAnsi" w:cstheme="majorHAnsi"/>
          <w:sz w:val="24"/>
          <w:szCs w:val="24"/>
        </w:rPr>
      </w:pPr>
    </w:p>
    <w:p w:rsidR="0028588F" w:rsidRPr="00F43AD3" w:rsidRDefault="00D82E01">
      <w:pPr>
        <w:rPr>
          <w:ins w:id="417" w:author="MiHRK" w:date="2024-06-25T10:14:00Z"/>
          <w:rFonts w:asciiTheme="majorHAnsi" w:hAnsiTheme="majorHAnsi" w:cstheme="majorHAnsi"/>
          <w:b/>
          <w:color w:val="00B050"/>
          <w:sz w:val="28"/>
          <w:szCs w:val="28"/>
          <w:rPrChange w:id="418" w:author="MiHRK" w:date="2024-07-13T11:12:00Z">
            <w:rPr>
              <w:ins w:id="419" w:author="MiHRK" w:date="2024-06-25T10:14:00Z"/>
              <w:rFonts w:asciiTheme="majorHAnsi" w:hAnsiTheme="majorHAnsi" w:cstheme="majorHAnsi"/>
              <w:sz w:val="24"/>
              <w:szCs w:val="24"/>
            </w:rPr>
          </w:rPrChange>
        </w:rPr>
      </w:pPr>
      <w:ins w:id="420" w:author="MiHRK" w:date="2024-06-25T10:14:00Z">
        <w:r w:rsidRPr="00F43AD3">
          <w:rPr>
            <w:rFonts w:asciiTheme="majorHAnsi" w:hAnsiTheme="majorHAnsi" w:cstheme="majorHAnsi"/>
            <w:b/>
            <w:color w:val="00B050"/>
            <w:sz w:val="28"/>
            <w:szCs w:val="28"/>
            <w:rPrChange w:id="421" w:author="MiHRK" w:date="2024-07-13T11:1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Data Transfer Mode=  3types</w:t>
        </w:r>
      </w:ins>
      <w:ins w:id="422" w:author="MiHRK" w:date="2024-06-25T10:15:00Z">
        <w:r w:rsidRPr="00F43AD3">
          <w:rPr>
            <w:rFonts w:asciiTheme="majorHAnsi" w:hAnsiTheme="majorHAnsi" w:cstheme="majorHAnsi"/>
            <w:b/>
            <w:color w:val="00B050"/>
            <w:sz w:val="28"/>
            <w:szCs w:val="28"/>
            <w:rPrChange w:id="423" w:author="MiHRK" w:date="2024-07-13T11:1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24" w:author="MiHRK" w:date="2024-06-25T10:14:00Z">
        <w:r w:rsidRPr="00F43AD3">
          <w:rPr>
            <w:rFonts w:asciiTheme="majorHAnsi" w:hAnsiTheme="majorHAnsi" w:cstheme="majorHAnsi"/>
            <w:b/>
            <w:color w:val="00B050"/>
            <w:sz w:val="28"/>
            <w:szCs w:val="28"/>
            <w:rPrChange w:id="425" w:author="MiHRK" w:date="2024-07-13T11:1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-</w:t>
        </w:r>
        <w:r w:rsidR="00DB7815" w:rsidRPr="00F43AD3">
          <w:rPr>
            <w:rFonts w:asciiTheme="majorHAnsi" w:hAnsiTheme="majorHAnsi" w:cstheme="majorHAnsi"/>
            <w:b/>
            <w:color w:val="00B050"/>
            <w:sz w:val="28"/>
            <w:szCs w:val="28"/>
            <w:rPrChange w:id="426" w:author="MiHRK" w:date="2024-07-13T11:12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</w:p>
    <w:p w:rsidR="00DB7815" w:rsidRDefault="00472279">
      <w:pPr>
        <w:rPr>
          <w:ins w:id="427" w:author="MiHRK" w:date="2024-07-13T11:15:00Z"/>
          <w:rFonts w:asciiTheme="majorHAnsi" w:hAnsiTheme="majorHAnsi" w:cstheme="majorHAnsi"/>
          <w:b/>
          <w:sz w:val="24"/>
          <w:szCs w:val="24"/>
        </w:rPr>
      </w:pPr>
      <w:ins w:id="428" w:author="MiHRK" w:date="2024-06-25T10:15:00Z">
        <w:r w:rsidRPr="00C97D4B">
          <w:rPr>
            <w:rFonts w:asciiTheme="majorHAnsi" w:hAnsiTheme="majorHAnsi" w:cstheme="majorHAnsi"/>
            <w:b/>
            <w:color w:val="C00000"/>
            <w:sz w:val="26"/>
            <w:szCs w:val="26"/>
            <w:rPrChange w:id="429" w:author="MiHRK" w:date="2024-07-13T11:13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Simplex= </w:t>
        </w:r>
      </w:ins>
      <w:ins w:id="430" w:author="MiHRK" w:date="2024-07-13T11:14:00Z">
        <w:r w:rsidR="00683ADF">
          <w:rPr>
            <w:rFonts w:asciiTheme="majorHAnsi" w:hAnsiTheme="majorHAnsi" w:cstheme="majorHAnsi"/>
            <w:b/>
            <w:color w:val="C00000"/>
            <w:sz w:val="26"/>
            <w:szCs w:val="26"/>
          </w:rPr>
          <w:t xml:space="preserve">  </w:t>
        </w:r>
      </w:ins>
      <w:ins w:id="431" w:author="MiHRK" w:date="2024-06-25T10:15:00Z">
        <w:r w:rsidRPr="00D30E87">
          <w:rPr>
            <w:rFonts w:asciiTheme="majorHAnsi" w:hAnsiTheme="majorHAnsi" w:cstheme="majorHAnsi"/>
            <w:b/>
            <w:sz w:val="24"/>
            <w:szCs w:val="24"/>
            <w:rPrChange w:id="432" w:author="MiHRK" w:date="2024-07-13T11:17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Sender</w:t>
        </w:r>
        <w:r w:rsidRPr="00F43AD3">
          <w:rPr>
            <w:rFonts w:asciiTheme="majorHAnsi" w:hAnsiTheme="majorHAnsi" w:cstheme="majorHAnsi"/>
            <w:b/>
            <w:sz w:val="24"/>
            <w:szCs w:val="24"/>
            <w:rPrChange w:id="433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34" w:author="MiHRK" w:date="2024-07-13T11:15:00Z">
        <w:r w:rsidR="0097323A">
          <w:rPr>
            <w:rFonts w:asciiTheme="majorHAnsi" w:hAnsiTheme="majorHAnsi" w:cstheme="majorHAnsi"/>
            <w:b/>
            <w:sz w:val="24"/>
            <w:szCs w:val="24"/>
          </w:rPr>
          <w:t>–</w:t>
        </w:r>
      </w:ins>
      <w:ins w:id="435" w:author="MiHRK" w:date="2024-06-25T10:15:00Z">
        <w:r w:rsidRPr="00F43AD3">
          <w:rPr>
            <w:rFonts w:asciiTheme="majorHAnsi" w:hAnsiTheme="majorHAnsi" w:cstheme="majorHAnsi"/>
            <w:b/>
            <w:sz w:val="24"/>
            <w:szCs w:val="24"/>
            <w:rPrChange w:id="436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Reciver</w:t>
        </w:r>
      </w:ins>
    </w:p>
    <w:p w:rsidR="0097323A" w:rsidRPr="00220ECE" w:rsidRDefault="00E96D89">
      <w:pPr>
        <w:rPr>
          <w:ins w:id="437" w:author="MiHRK" w:date="2024-06-25T10:15:00Z"/>
          <w:rFonts w:asciiTheme="majorHAnsi" w:hAnsiTheme="majorHAnsi" w:cstheme="majorHAnsi"/>
          <w:b/>
          <w:color w:val="000000" w:themeColor="text1"/>
          <w:sz w:val="26"/>
          <w:szCs w:val="26"/>
          <w:rPrChange w:id="438" w:author="MiHRK" w:date="2024-07-13T11:17:00Z">
            <w:rPr>
              <w:ins w:id="439" w:author="MiHRK" w:date="2024-06-25T10:15:00Z"/>
              <w:rFonts w:asciiTheme="majorHAnsi" w:hAnsiTheme="majorHAnsi" w:cstheme="majorHAnsi"/>
              <w:sz w:val="24"/>
              <w:szCs w:val="24"/>
            </w:rPr>
          </w:rPrChange>
        </w:rPr>
      </w:pPr>
      <w:ins w:id="440" w:author="MiHRK" w:date="2024-07-13T11:15:00Z">
        <w:r w:rsidRPr="00E96D89">
          <w:rPr>
            <w:rFonts w:asciiTheme="majorHAnsi" w:hAnsiTheme="majorHAnsi" w:cstheme="majorHAnsi"/>
            <w:b/>
            <w:color w:val="00B0F0"/>
            <w:sz w:val="26"/>
            <w:szCs w:val="26"/>
            <w:rPrChange w:id="441" w:author="MiHRK" w:date="2024-07-13T11:16:00Z">
              <w:rPr>
                <w:rFonts w:asciiTheme="majorHAnsi" w:hAnsiTheme="majorHAnsi" w:cstheme="majorHAnsi"/>
                <w:b/>
                <w:color w:val="C00000"/>
                <w:sz w:val="26"/>
                <w:szCs w:val="26"/>
              </w:rPr>
            </w:rPrChange>
          </w:rPr>
          <w:t xml:space="preserve">Exm:- </w:t>
        </w:r>
      </w:ins>
      <w:ins w:id="442" w:author="MiHRK" w:date="2024-07-13T11:16:00Z">
        <w:r w:rsidR="0095511F">
          <w:rPr>
            <w:rFonts w:asciiTheme="majorHAnsi" w:hAnsiTheme="majorHAnsi" w:cstheme="majorHAnsi"/>
            <w:b/>
            <w:color w:val="00B0F0"/>
            <w:sz w:val="26"/>
            <w:szCs w:val="26"/>
          </w:rPr>
          <w:t xml:space="preserve"> </w:t>
        </w:r>
      </w:ins>
      <w:ins w:id="443" w:author="MiHRK" w:date="2024-07-13T11:17:00Z">
        <w:r w:rsidR="00220ECE">
          <w:rPr>
            <w:rFonts w:asciiTheme="majorHAnsi" w:hAnsiTheme="majorHAnsi" w:cstheme="majorHAnsi"/>
            <w:b/>
            <w:color w:val="00B0F0"/>
            <w:sz w:val="26"/>
            <w:szCs w:val="26"/>
          </w:rPr>
          <w:t xml:space="preserve">  </w:t>
        </w:r>
        <w:r w:rsidR="00220ECE" w:rsidRPr="00B20764">
          <w:rPr>
            <w:rFonts w:asciiTheme="majorHAnsi" w:hAnsiTheme="majorHAnsi" w:cstheme="majorHAnsi"/>
            <w:b/>
            <w:color w:val="000000" w:themeColor="text1"/>
            <w:sz w:val="24"/>
            <w:szCs w:val="24"/>
            <w:rPrChange w:id="444" w:author="MiHRK" w:date="2024-07-13T11:20:00Z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rPrChange>
          </w:rPr>
          <w:t>T.V</w:t>
        </w:r>
      </w:ins>
      <w:ins w:id="445" w:author="MiHRK" w:date="2024-07-13T11:18:00Z">
        <w:r w:rsidR="00464782" w:rsidRPr="00B20764">
          <w:rPr>
            <w:rFonts w:asciiTheme="majorHAnsi" w:hAnsiTheme="majorHAnsi" w:cstheme="majorHAnsi"/>
            <w:b/>
            <w:color w:val="000000" w:themeColor="text1"/>
            <w:sz w:val="24"/>
            <w:szCs w:val="24"/>
            <w:rPrChange w:id="446" w:author="MiHRK" w:date="2024-07-13T11:20:00Z">
              <w:rPr>
                <w:rFonts w:asciiTheme="majorHAnsi" w:hAnsiTheme="majorHAnsi" w:cstheme="majorHAnsi"/>
                <w:b/>
                <w:color w:val="000000" w:themeColor="text1"/>
                <w:sz w:val="26"/>
                <w:szCs w:val="26"/>
              </w:rPr>
            </w:rPrChange>
          </w:rPr>
          <w:t xml:space="preserve"> , Radio ;</w:t>
        </w:r>
      </w:ins>
      <w:bookmarkStart w:id="447" w:name="_GoBack"/>
      <w:bookmarkEnd w:id="447"/>
    </w:p>
    <w:p w:rsidR="00EC13E9" w:rsidRPr="008C0183" w:rsidRDefault="00EC13E9">
      <w:pPr>
        <w:rPr>
          <w:ins w:id="448" w:author="MiHRK" w:date="2024-06-28T18:32:00Z"/>
          <w:rFonts w:asciiTheme="majorHAnsi" w:hAnsiTheme="majorHAnsi" w:cstheme="majorHAnsi"/>
          <w:b/>
          <w:color w:val="C00000"/>
          <w:sz w:val="26"/>
          <w:szCs w:val="26"/>
          <w:rPrChange w:id="449" w:author="MiHRK" w:date="2024-07-13T11:14:00Z">
            <w:rPr>
              <w:ins w:id="450" w:author="MiHRK" w:date="2024-06-28T18:32:00Z"/>
              <w:rFonts w:asciiTheme="majorHAnsi" w:hAnsiTheme="majorHAnsi" w:cstheme="majorHAnsi"/>
              <w:sz w:val="24"/>
              <w:szCs w:val="24"/>
            </w:rPr>
          </w:rPrChange>
        </w:rPr>
      </w:pPr>
      <w:ins w:id="451" w:author="MiHRK" w:date="2024-06-25T10:16:00Z">
        <w:r w:rsidRPr="00C97D4B">
          <w:rPr>
            <w:rFonts w:asciiTheme="majorHAnsi" w:hAnsiTheme="majorHAnsi" w:cstheme="majorHAnsi"/>
            <w:b/>
            <w:color w:val="C00000"/>
            <w:sz w:val="26"/>
            <w:szCs w:val="26"/>
            <w:rPrChange w:id="452" w:author="MiHRK" w:date="2024-07-13T11:1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half duplex</w:t>
        </w:r>
        <w:r w:rsidR="00472279" w:rsidRPr="00C97D4B">
          <w:rPr>
            <w:rFonts w:asciiTheme="majorHAnsi" w:hAnsiTheme="majorHAnsi" w:cstheme="majorHAnsi"/>
            <w:b/>
            <w:color w:val="C00000"/>
            <w:sz w:val="26"/>
            <w:szCs w:val="26"/>
            <w:rPrChange w:id="453" w:author="MiHRK" w:date="2024-07-13T11:1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=</w:t>
        </w:r>
      </w:ins>
      <w:ins w:id="454" w:author="MiHRK" w:date="2024-06-25T10:26:00Z">
        <w:r w:rsidR="006474EC" w:rsidRPr="00C97D4B">
          <w:rPr>
            <w:rFonts w:asciiTheme="majorHAnsi" w:hAnsiTheme="majorHAnsi" w:cstheme="majorHAnsi"/>
            <w:b/>
            <w:color w:val="C00000"/>
            <w:sz w:val="26"/>
            <w:szCs w:val="26"/>
            <w:rPrChange w:id="455" w:author="MiHRK" w:date="2024-07-13T11:1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56" w:author="MiHRK" w:date="2024-06-25T10:16:00Z">
        <w:r w:rsidR="00472279" w:rsidRPr="00C97D4B">
          <w:rPr>
            <w:rFonts w:asciiTheme="majorHAnsi" w:hAnsiTheme="majorHAnsi" w:cstheme="majorHAnsi"/>
            <w:b/>
            <w:color w:val="C00000"/>
            <w:sz w:val="26"/>
            <w:szCs w:val="26"/>
            <w:rPrChange w:id="457" w:author="MiHRK" w:date="2024-07-13T11:1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58" w:author="MiHRK" w:date="2024-06-28T18:31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59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Sender </w:t>
        </w:r>
      </w:ins>
      <w:ins w:id="460" w:author="MiHRK" w:date="2024-06-28T18:32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61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</w:t>
        </w:r>
      </w:ins>
      <w:ins w:id="462" w:author="MiHRK" w:date="2024-06-28T18:31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63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Reciver</w:t>
        </w:r>
      </w:ins>
    </w:p>
    <w:p w:rsidR="0097323A" w:rsidRDefault="008C0183">
      <w:pPr>
        <w:rPr>
          <w:ins w:id="464" w:author="MiHRK" w:date="2024-07-13T11:15:00Z"/>
          <w:rFonts w:asciiTheme="majorHAnsi" w:hAnsiTheme="majorHAnsi" w:cstheme="majorHAnsi"/>
          <w:b/>
          <w:sz w:val="24"/>
          <w:szCs w:val="24"/>
        </w:rPr>
      </w:pPr>
      <w:ins w:id="465" w:author="MiHRK" w:date="2024-07-13T11:14:00Z">
        <w:r>
          <w:rPr>
            <w:rFonts w:asciiTheme="majorHAnsi" w:hAnsiTheme="majorHAnsi" w:cstheme="majorHAnsi"/>
            <w:b/>
            <w:sz w:val="24"/>
            <w:szCs w:val="24"/>
          </w:rPr>
          <w:t xml:space="preserve">                          </w:t>
        </w:r>
      </w:ins>
      <w:ins w:id="466" w:author="MiHRK" w:date="2024-06-28T18:32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67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Reciver – Sender</w:t>
        </w:r>
      </w:ins>
    </w:p>
    <w:p w:rsidR="00E96D89" w:rsidRPr="00AE18A1" w:rsidRDefault="00937C96" w:rsidP="00E96D89">
      <w:pPr>
        <w:rPr>
          <w:ins w:id="468" w:author="MiHRK" w:date="2024-07-13T11:16:00Z"/>
          <w:rFonts w:asciiTheme="majorHAnsi" w:hAnsiTheme="majorHAnsi" w:cstheme="majorHAnsi"/>
          <w:b/>
          <w:color w:val="00B0F0"/>
          <w:sz w:val="26"/>
          <w:szCs w:val="26"/>
        </w:rPr>
      </w:pPr>
      <w:ins w:id="469" w:author="MiHRK" w:date="2024-06-28T18:32:00Z">
        <w:r w:rsidRPr="00F43AD3">
          <w:rPr>
            <w:rFonts w:asciiTheme="majorHAnsi" w:hAnsiTheme="majorHAnsi" w:cstheme="majorHAnsi"/>
            <w:b/>
            <w:sz w:val="24"/>
            <w:szCs w:val="24"/>
            <w:rPrChange w:id="470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</w:t>
        </w:r>
      </w:ins>
      <w:ins w:id="471" w:author="MiHRK" w:date="2024-07-13T11:16:00Z">
        <w:r w:rsidR="00E96D89" w:rsidRPr="00AE18A1">
          <w:rPr>
            <w:rFonts w:asciiTheme="majorHAnsi" w:hAnsiTheme="majorHAnsi" w:cstheme="majorHAnsi"/>
            <w:b/>
            <w:color w:val="00B0F0"/>
            <w:sz w:val="26"/>
            <w:szCs w:val="26"/>
          </w:rPr>
          <w:t xml:space="preserve">Exm:- </w:t>
        </w:r>
      </w:ins>
      <w:ins w:id="472" w:author="MiHRK" w:date="2024-07-13T11:17:00Z">
        <w:r w:rsidR="00464782">
          <w:rPr>
            <w:rFonts w:asciiTheme="majorHAnsi" w:hAnsiTheme="majorHAnsi" w:cstheme="majorHAnsi"/>
            <w:b/>
            <w:color w:val="00B0F0"/>
            <w:sz w:val="26"/>
            <w:szCs w:val="26"/>
          </w:rPr>
          <w:t xml:space="preserve"> </w:t>
        </w:r>
        <w:r w:rsidR="00464782" w:rsidRPr="00790E43">
          <w:rPr>
            <w:rFonts w:asciiTheme="majorHAnsi" w:hAnsiTheme="majorHAnsi" w:cstheme="majorHAnsi"/>
            <w:b/>
            <w:color w:val="000000" w:themeColor="text1"/>
            <w:sz w:val="24"/>
            <w:szCs w:val="24"/>
            <w:rPrChange w:id="473" w:author="MiHRK" w:date="2024-07-13T11:19:00Z">
              <w:rPr>
                <w:rFonts w:asciiTheme="majorHAnsi" w:hAnsiTheme="majorHAnsi" w:cstheme="majorHAnsi"/>
                <w:b/>
                <w:color w:val="00B0F0"/>
                <w:sz w:val="26"/>
                <w:szCs w:val="26"/>
              </w:rPr>
            </w:rPrChange>
          </w:rPr>
          <w:t>Mobile Phone , Telephone</w:t>
        </w:r>
        <w:r w:rsidR="00464782" w:rsidRPr="00790E43">
          <w:rPr>
            <w:rFonts w:asciiTheme="majorHAnsi" w:hAnsiTheme="majorHAnsi" w:cstheme="majorHAnsi"/>
            <w:b/>
            <w:color w:val="000000" w:themeColor="text1"/>
            <w:sz w:val="26"/>
            <w:szCs w:val="26"/>
            <w:rPrChange w:id="474" w:author="MiHRK" w:date="2024-07-13T11:19:00Z">
              <w:rPr>
                <w:rFonts w:asciiTheme="majorHAnsi" w:hAnsiTheme="majorHAnsi" w:cstheme="majorHAnsi"/>
                <w:b/>
                <w:color w:val="00B0F0"/>
                <w:sz w:val="26"/>
                <w:szCs w:val="26"/>
              </w:rPr>
            </w:rPrChange>
          </w:rPr>
          <w:t xml:space="preserve"> ;</w:t>
        </w:r>
        <w:r w:rsidR="00220ECE" w:rsidRPr="00790E43">
          <w:rPr>
            <w:rFonts w:asciiTheme="majorHAnsi" w:hAnsiTheme="majorHAnsi" w:cstheme="majorHAnsi"/>
            <w:b/>
            <w:color w:val="000000" w:themeColor="text1"/>
            <w:sz w:val="26"/>
            <w:szCs w:val="26"/>
            <w:rPrChange w:id="475" w:author="MiHRK" w:date="2024-07-13T11:19:00Z">
              <w:rPr>
                <w:rFonts w:asciiTheme="majorHAnsi" w:hAnsiTheme="majorHAnsi" w:cstheme="majorHAnsi"/>
                <w:b/>
                <w:color w:val="00B0F0"/>
                <w:sz w:val="26"/>
                <w:szCs w:val="26"/>
              </w:rPr>
            </w:rPrChange>
          </w:rPr>
          <w:t xml:space="preserve"> </w:t>
        </w:r>
      </w:ins>
    </w:p>
    <w:p w:rsidR="00937C96" w:rsidRPr="00F43AD3" w:rsidRDefault="00937C96">
      <w:pPr>
        <w:rPr>
          <w:ins w:id="476" w:author="MiHRK" w:date="2024-06-25T10:16:00Z"/>
          <w:rFonts w:asciiTheme="majorHAnsi" w:hAnsiTheme="majorHAnsi" w:cstheme="majorHAnsi"/>
          <w:b/>
          <w:sz w:val="24"/>
          <w:szCs w:val="24"/>
          <w:rPrChange w:id="477" w:author="MiHRK" w:date="2024-07-13T11:11:00Z">
            <w:rPr>
              <w:ins w:id="478" w:author="MiHRK" w:date="2024-06-25T10:16:00Z"/>
              <w:rFonts w:asciiTheme="majorHAnsi" w:hAnsiTheme="majorHAnsi" w:cstheme="majorHAnsi"/>
              <w:sz w:val="24"/>
              <w:szCs w:val="24"/>
            </w:rPr>
          </w:rPrChange>
        </w:rPr>
      </w:pPr>
    </w:p>
    <w:p w:rsidR="00EC13E9" w:rsidRPr="0097323A" w:rsidRDefault="009712CE">
      <w:pPr>
        <w:rPr>
          <w:ins w:id="479" w:author="MiHRK" w:date="2024-06-28T18:32:00Z"/>
          <w:rFonts w:asciiTheme="majorHAnsi" w:hAnsiTheme="majorHAnsi" w:cstheme="majorHAnsi"/>
          <w:b/>
          <w:color w:val="C00000"/>
          <w:sz w:val="26"/>
          <w:szCs w:val="26"/>
          <w:rPrChange w:id="480" w:author="MiHRK" w:date="2024-07-13T11:15:00Z">
            <w:rPr>
              <w:ins w:id="481" w:author="MiHRK" w:date="2024-06-28T18:32:00Z"/>
              <w:rFonts w:asciiTheme="majorHAnsi" w:hAnsiTheme="majorHAnsi" w:cstheme="majorHAnsi"/>
              <w:sz w:val="24"/>
              <w:szCs w:val="24"/>
            </w:rPr>
          </w:rPrChange>
        </w:rPr>
      </w:pPr>
      <w:ins w:id="482" w:author="MiHRK" w:date="2024-06-25T10:16:00Z">
        <w:r w:rsidRPr="00C97D4B">
          <w:rPr>
            <w:rFonts w:asciiTheme="majorHAnsi" w:hAnsiTheme="majorHAnsi" w:cstheme="majorHAnsi"/>
            <w:b/>
            <w:color w:val="C00000"/>
            <w:sz w:val="26"/>
            <w:szCs w:val="26"/>
            <w:rPrChange w:id="483" w:author="MiHRK" w:date="2024-07-13T11:14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full duplex= </w:t>
        </w:r>
      </w:ins>
      <w:ins w:id="484" w:author="MiHRK" w:date="2024-07-13T11:15:00Z">
        <w:r w:rsidR="00B54CB4">
          <w:rPr>
            <w:rFonts w:asciiTheme="majorHAnsi" w:hAnsiTheme="majorHAnsi" w:cstheme="majorHAnsi"/>
            <w:b/>
            <w:color w:val="C00000"/>
            <w:sz w:val="26"/>
            <w:szCs w:val="26"/>
          </w:rPr>
          <w:t xml:space="preserve"> </w:t>
        </w:r>
      </w:ins>
      <w:ins w:id="485" w:author="MiHRK" w:date="2024-06-28T18:31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86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Sender </w:t>
        </w:r>
      </w:ins>
      <w:ins w:id="487" w:author="MiHRK" w:date="2024-06-28T18:32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88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–</w:t>
        </w:r>
      </w:ins>
      <w:ins w:id="489" w:author="MiHRK" w:date="2024-06-28T18:31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90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 xml:space="preserve"> Reciver</w:t>
        </w:r>
      </w:ins>
    </w:p>
    <w:p w:rsidR="00937C96" w:rsidRPr="00F43AD3" w:rsidRDefault="0097323A">
      <w:pPr>
        <w:rPr>
          <w:ins w:id="491" w:author="MiHRK" w:date="2024-06-25T09:57:00Z"/>
          <w:rFonts w:asciiTheme="majorHAnsi" w:hAnsiTheme="majorHAnsi" w:cstheme="majorHAnsi"/>
          <w:b/>
          <w:sz w:val="24"/>
          <w:szCs w:val="24"/>
          <w:rPrChange w:id="492" w:author="MiHRK" w:date="2024-07-13T11:11:00Z">
            <w:rPr>
              <w:ins w:id="493" w:author="MiHRK" w:date="2024-06-25T09:57:00Z"/>
              <w:rFonts w:asciiTheme="majorHAnsi" w:hAnsiTheme="majorHAnsi" w:cstheme="majorHAnsi"/>
              <w:sz w:val="24"/>
              <w:szCs w:val="24"/>
            </w:rPr>
          </w:rPrChange>
        </w:rPr>
      </w:pPr>
      <w:ins w:id="494" w:author="MiHRK" w:date="2024-07-13T11:14:00Z">
        <w:r>
          <w:rPr>
            <w:rFonts w:asciiTheme="majorHAnsi" w:hAnsiTheme="majorHAnsi" w:cstheme="majorHAnsi"/>
            <w:b/>
            <w:sz w:val="24"/>
            <w:szCs w:val="24"/>
          </w:rPr>
          <w:t xml:space="preserve">                     </w:t>
        </w:r>
      </w:ins>
      <w:ins w:id="495" w:author="MiHRK" w:date="2024-07-13T11:15:00Z">
        <w:r w:rsidR="00B54CB4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496" w:author="MiHRK" w:date="2024-07-13T11:14:00Z">
        <w:r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497" w:author="MiHRK" w:date="2024-07-13T11:15:00Z">
        <w:r w:rsidR="00B54CB4">
          <w:rPr>
            <w:rFonts w:asciiTheme="majorHAnsi" w:hAnsiTheme="majorHAnsi" w:cstheme="majorHAnsi"/>
            <w:b/>
            <w:sz w:val="24"/>
            <w:szCs w:val="24"/>
          </w:rPr>
          <w:t xml:space="preserve"> </w:t>
        </w:r>
      </w:ins>
      <w:ins w:id="498" w:author="MiHRK" w:date="2024-06-28T18:32:00Z">
        <w:r w:rsidR="00937C96" w:rsidRPr="00F43AD3">
          <w:rPr>
            <w:rFonts w:asciiTheme="majorHAnsi" w:hAnsiTheme="majorHAnsi" w:cstheme="majorHAnsi"/>
            <w:b/>
            <w:sz w:val="24"/>
            <w:szCs w:val="24"/>
            <w:rPrChange w:id="499" w:author="MiHRK" w:date="2024-07-13T11:11:00Z">
              <w:rPr>
                <w:rFonts w:asciiTheme="majorHAnsi" w:hAnsiTheme="majorHAnsi" w:cstheme="majorHAnsi"/>
                <w:sz w:val="24"/>
                <w:szCs w:val="24"/>
              </w:rPr>
            </w:rPrChange>
          </w:rPr>
          <w:t>Reciver - Sender</w:t>
        </w:r>
      </w:ins>
    </w:p>
    <w:p w:rsidR="00E96D89" w:rsidRPr="00790E43" w:rsidRDefault="00E96D89" w:rsidP="00E96D89">
      <w:pPr>
        <w:rPr>
          <w:ins w:id="500" w:author="MiHRK" w:date="2024-07-13T11:16:00Z"/>
          <w:rFonts w:asciiTheme="majorHAnsi" w:hAnsiTheme="majorHAnsi" w:cstheme="majorHAnsi"/>
          <w:b/>
          <w:color w:val="000000" w:themeColor="text1"/>
          <w:sz w:val="24"/>
          <w:szCs w:val="24"/>
          <w:rPrChange w:id="501" w:author="MiHRK" w:date="2024-07-13T11:20:00Z">
            <w:rPr>
              <w:ins w:id="502" w:author="MiHRK" w:date="2024-07-13T11:16:00Z"/>
              <w:rFonts w:asciiTheme="majorHAnsi" w:hAnsiTheme="majorHAnsi" w:cstheme="majorHAnsi"/>
              <w:b/>
              <w:color w:val="00B0F0"/>
              <w:sz w:val="26"/>
              <w:szCs w:val="26"/>
            </w:rPr>
          </w:rPrChange>
        </w:rPr>
      </w:pPr>
      <w:ins w:id="503" w:author="MiHRK" w:date="2024-07-13T11:16:00Z">
        <w:r w:rsidRPr="00AE18A1">
          <w:rPr>
            <w:rFonts w:asciiTheme="majorHAnsi" w:hAnsiTheme="majorHAnsi" w:cstheme="majorHAnsi"/>
            <w:b/>
            <w:color w:val="00B0F0"/>
            <w:sz w:val="26"/>
            <w:szCs w:val="26"/>
          </w:rPr>
          <w:t xml:space="preserve">Exm:- </w:t>
        </w:r>
      </w:ins>
      <w:ins w:id="504" w:author="MiHRK" w:date="2024-07-13T11:18:00Z">
        <w:r w:rsidR="002E4DAC">
          <w:rPr>
            <w:rFonts w:asciiTheme="majorHAnsi" w:hAnsiTheme="majorHAnsi" w:cstheme="majorHAnsi"/>
            <w:b/>
            <w:color w:val="00B0F0"/>
            <w:sz w:val="26"/>
            <w:szCs w:val="26"/>
          </w:rPr>
          <w:t xml:space="preserve"> </w:t>
        </w:r>
        <w:r w:rsidR="002E4DAC" w:rsidRPr="00790E43">
          <w:rPr>
            <w:rFonts w:asciiTheme="majorHAnsi" w:hAnsiTheme="majorHAnsi" w:cstheme="majorHAnsi"/>
            <w:b/>
            <w:color w:val="000000" w:themeColor="text1"/>
            <w:sz w:val="24"/>
            <w:szCs w:val="24"/>
            <w:rPrChange w:id="505" w:author="MiHRK" w:date="2024-07-13T11:20:00Z">
              <w:rPr>
                <w:rFonts w:asciiTheme="majorHAnsi" w:hAnsiTheme="majorHAnsi" w:cstheme="majorHAnsi"/>
                <w:b/>
                <w:color w:val="00B0F0"/>
                <w:sz w:val="26"/>
                <w:szCs w:val="26"/>
              </w:rPr>
            </w:rPrChange>
          </w:rPr>
          <w:t>Whatsapp , FB , Insta, Social Media, Etc</w:t>
        </w:r>
      </w:ins>
      <w:ins w:id="506" w:author="MiHRK" w:date="2024-07-13T11:19:00Z">
        <w:r w:rsidR="00E404CE" w:rsidRPr="00790E43">
          <w:rPr>
            <w:rFonts w:asciiTheme="majorHAnsi" w:hAnsiTheme="majorHAnsi" w:cstheme="majorHAnsi"/>
            <w:b/>
            <w:color w:val="000000" w:themeColor="text1"/>
            <w:sz w:val="24"/>
            <w:szCs w:val="24"/>
            <w:rPrChange w:id="507" w:author="MiHRK" w:date="2024-07-13T11:20:00Z">
              <w:rPr>
                <w:rFonts w:asciiTheme="majorHAnsi" w:hAnsiTheme="majorHAnsi" w:cstheme="majorHAnsi"/>
                <w:b/>
                <w:color w:val="00B0F0"/>
                <w:sz w:val="26"/>
                <w:szCs w:val="26"/>
              </w:rPr>
            </w:rPrChange>
          </w:rPr>
          <w:t xml:space="preserve"> </w:t>
        </w:r>
      </w:ins>
      <w:ins w:id="508" w:author="MiHRK" w:date="2024-07-13T11:18:00Z">
        <w:r w:rsidR="002E4DAC" w:rsidRPr="00790E43">
          <w:rPr>
            <w:rFonts w:asciiTheme="majorHAnsi" w:hAnsiTheme="majorHAnsi" w:cstheme="majorHAnsi"/>
            <w:b/>
            <w:color w:val="000000" w:themeColor="text1"/>
            <w:sz w:val="24"/>
            <w:szCs w:val="24"/>
            <w:rPrChange w:id="509" w:author="MiHRK" w:date="2024-07-13T11:20:00Z">
              <w:rPr>
                <w:rFonts w:asciiTheme="majorHAnsi" w:hAnsiTheme="majorHAnsi" w:cstheme="majorHAnsi"/>
                <w:b/>
                <w:color w:val="00B0F0"/>
                <w:sz w:val="26"/>
                <w:szCs w:val="26"/>
              </w:rPr>
            </w:rPrChange>
          </w:rPr>
          <w:t>;</w:t>
        </w:r>
      </w:ins>
    </w:p>
    <w:p w:rsidR="005053B7" w:rsidRDefault="005053B7">
      <w:pPr>
        <w:rPr>
          <w:ins w:id="510" w:author="MiHRK" w:date="2024-06-25T10:11:00Z"/>
          <w:rFonts w:asciiTheme="majorHAnsi" w:hAnsiTheme="majorHAnsi" w:cstheme="majorHAnsi"/>
          <w:sz w:val="24"/>
          <w:szCs w:val="24"/>
        </w:rPr>
      </w:pPr>
    </w:p>
    <w:p w:rsidR="003A5F52" w:rsidRDefault="003A5F52">
      <w:pPr>
        <w:rPr>
          <w:ins w:id="511" w:author="MiHRK" w:date="2024-06-25T10:11:00Z"/>
          <w:rFonts w:asciiTheme="majorHAnsi" w:hAnsiTheme="majorHAnsi" w:cstheme="majorHAnsi"/>
          <w:sz w:val="24"/>
          <w:szCs w:val="24"/>
        </w:rPr>
      </w:pPr>
    </w:p>
    <w:p w:rsidR="003A5F52" w:rsidRPr="009918D1" w:rsidRDefault="003A5F52">
      <w:pPr>
        <w:rPr>
          <w:rFonts w:asciiTheme="majorHAnsi" w:hAnsiTheme="majorHAnsi" w:cstheme="majorHAnsi"/>
          <w:sz w:val="24"/>
          <w:szCs w:val="24"/>
          <w:rPrChange w:id="512" w:author="MiHRK" w:date="2024-04-27T18:51:00Z">
            <w:rPr/>
          </w:rPrChange>
        </w:rPr>
      </w:pPr>
    </w:p>
    <w:sectPr w:rsidR="003A5F52" w:rsidRPr="009918D1" w:rsidSect="00A74B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22B" w:rsidRDefault="00E8722B" w:rsidP="00544FE3">
      <w:pPr>
        <w:spacing w:after="0" w:line="240" w:lineRule="auto"/>
      </w:pPr>
      <w:r>
        <w:separator/>
      </w:r>
    </w:p>
  </w:endnote>
  <w:endnote w:type="continuationSeparator" w:id="0">
    <w:p w:rsidR="00E8722B" w:rsidRDefault="00E8722B" w:rsidP="005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22B" w:rsidRDefault="00E8722B" w:rsidP="00544FE3">
      <w:pPr>
        <w:spacing w:after="0" w:line="240" w:lineRule="auto"/>
      </w:pPr>
      <w:r>
        <w:separator/>
      </w:r>
    </w:p>
  </w:footnote>
  <w:footnote w:type="continuationSeparator" w:id="0">
    <w:p w:rsidR="00E8722B" w:rsidRDefault="00E8722B" w:rsidP="00544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3B0"/>
    <w:multiLevelType w:val="hybridMultilevel"/>
    <w:tmpl w:val="EF36B2F0"/>
    <w:lvl w:ilvl="0" w:tplc="659479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2FD9"/>
    <w:multiLevelType w:val="hybridMultilevel"/>
    <w:tmpl w:val="4F1A1ABA"/>
    <w:lvl w:ilvl="0" w:tplc="6D34CD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1559"/>
    <w:multiLevelType w:val="hybridMultilevel"/>
    <w:tmpl w:val="A7BEC088"/>
    <w:lvl w:ilvl="0" w:tplc="B91294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F5AE1"/>
    <w:multiLevelType w:val="hybridMultilevel"/>
    <w:tmpl w:val="54CC8A90"/>
    <w:lvl w:ilvl="0" w:tplc="4030FA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B2C4C"/>
    <w:multiLevelType w:val="hybridMultilevel"/>
    <w:tmpl w:val="86BEC3DE"/>
    <w:lvl w:ilvl="0" w:tplc="30CEDE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C5EC5"/>
    <w:multiLevelType w:val="hybridMultilevel"/>
    <w:tmpl w:val="484CFD9C"/>
    <w:lvl w:ilvl="0" w:tplc="716C9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HRK">
    <w15:presenceInfo w15:providerId="None" w15:userId="MiH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E3"/>
    <w:rsid w:val="0000277D"/>
    <w:rsid w:val="00007B2E"/>
    <w:rsid w:val="00007F22"/>
    <w:rsid w:val="00022B88"/>
    <w:rsid w:val="00023C5F"/>
    <w:rsid w:val="000305FE"/>
    <w:rsid w:val="000445B0"/>
    <w:rsid w:val="0006116D"/>
    <w:rsid w:val="00061894"/>
    <w:rsid w:val="000623A3"/>
    <w:rsid w:val="0006582A"/>
    <w:rsid w:val="000663BB"/>
    <w:rsid w:val="00072ADE"/>
    <w:rsid w:val="00075AB0"/>
    <w:rsid w:val="000B7865"/>
    <w:rsid w:val="000C2611"/>
    <w:rsid w:val="000C3BE4"/>
    <w:rsid w:val="000C736F"/>
    <w:rsid w:val="000F35D4"/>
    <w:rsid w:val="000F444F"/>
    <w:rsid w:val="000F5EAF"/>
    <w:rsid w:val="00151F33"/>
    <w:rsid w:val="00157902"/>
    <w:rsid w:val="00162ECA"/>
    <w:rsid w:val="001641BB"/>
    <w:rsid w:val="001646C9"/>
    <w:rsid w:val="00184F72"/>
    <w:rsid w:val="001929E2"/>
    <w:rsid w:val="001A1E69"/>
    <w:rsid w:val="001A59F0"/>
    <w:rsid w:val="001B3460"/>
    <w:rsid w:val="001B6981"/>
    <w:rsid w:val="001D4D35"/>
    <w:rsid w:val="00220ECE"/>
    <w:rsid w:val="00233374"/>
    <w:rsid w:val="002368F8"/>
    <w:rsid w:val="0024144D"/>
    <w:rsid w:val="002439F1"/>
    <w:rsid w:val="00246632"/>
    <w:rsid w:val="00274383"/>
    <w:rsid w:val="00274A38"/>
    <w:rsid w:val="002853B3"/>
    <w:rsid w:val="0028588F"/>
    <w:rsid w:val="0028611C"/>
    <w:rsid w:val="00290DEF"/>
    <w:rsid w:val="0029488A"/>
    <w:rsid w:val="002A47B9"/>
    <w:rsid w:val="002B1D0A"/>
    <w:rsid w:val="002E4DAC"/>
    <w:rsid w:val="002F069A"/>
    <w:rsid w:val="002F11FF"/>
    <w:rsid w:val="002F6B24"/>
    <w:rsid w:val="002F782C"/>
    <w:rsid w:val="00307C7E"/>
    <w:rsid w:val="003120CF"/>
    <w:rsid w:val="00323A85"/>
    <w:rsid w:val="00323F79"/>
    <w:rsid w:val="00324193"/>
    <w:rsid w:val="003254FD"/>
    <w:rsid w:val="00325ACD"/>
    <w:rsid w:val="00335328"/>
    <w:rsid w:val="00341E4E"/>
    <w:rsid w:val="003545A1"/>
    <w:rsid w:val="00374DBB"/>
    <w:rsid w:val="00376E23"/>
    <w:rsid w:val="00380719"/>
    <w:rsid w:val="00380843"/>
    <w:rsid w:val="00386150"/>
    <w:rsid w:val="003919D0"/>
    <w:rsid w:val="003A5F52"/>
    <w:rsid w:val="003A6A03"/>
    <w:rsid w:val="003B507F"/>
    <w:rsid w:val="003C1EB1"/>
    <w:rsid w:val="003C772C"/>
    <w:rsid w:val="003E2343"/>
    <w:rsid w:val="004044AA"/>
    <w:rsid w:val="00404782"/>
    <w:rsid w:val="00426B75"/>
    <w:rsid w:val="00427B2C"/>
    <w:rsid w:val="00441E07"/>
    <w:rsid w:val="004504DD"/>
    <w:rsid w:val="00460D19"/>
    <w:rsid w:val="00464782"/>
    <w:rsid w:val="00472279"/>
    <w:rsid w:val="004814AD"/>
    <w:rsid w:val="00491566"/>
    <w:rsid w:val="00494746"/>
    <w:rsid w:val="004A354D"/>
    <w:rsid w:val="004B649B"/>
    <w:rsid w:val="004C2C37"/>
    <w:rsid w:val="004F511F"/>
    <w:rsid w:val="00501E14"/>
    <w:rsid w:val="005053B7"/>
    <w:rsid w:val="005111DF"/>
    <w:rsid w:val="00513365"/>
    <w:rsid w:val="00517D37"/>
    <w:rsid w:val="00533F80"/>
    <w:rsid w:val="00543DEA"/>
    <w:rsid w:val="00544FE3"/>
    <w:rsid w:val="0055436D"/>
    <w:rsid w:val="00561A1C"/>
    <w:rsid w:val="005655FF"/>
    <w:rsid w:val="00580EEE"/>
    <w:rsid w:val="00585F19"/>
    <w:rsid w:val="00586E8E"/>
    <w:rsid w:val="005A29B1"/>
    <w:rsid w:val="005A39A0"/>
    <w:rsid w:val="005A509D"/>
    <w:rsid w:val="005B36E5"/>
    <w:rsid w:val="005B41F5"/>
    <w:rsid w:val="005B4A69"/>
    <w:rsid w:val="005C4C6C"/>
    <w:rsid w:val="005C597E"/>
    <w:rsid w:val="005C7FB4"/>
    <w:rsid w:val="005D22B5"/>
    <w:rsid w:val="005D3626"/>
    <w:rsid w:val="005E0BFF"/>
    <w:rsid w:val="005E4275"/>
    <w:rsid w:val="005F39C7"/>
    <w:rsid w:val="006047B2"/>
    <w:rsid w:val="00622FCB"/>
    <w:rsid w:val="006474EC"/>
    <w:rsid w:val="0065062C"/>
    <w:rsid w:val="00651979"/>
    <w:rsid w:val="00652294"/>
    <w:rsid w:val="006774BB"/>
    <w:rsid w:val="00677FFA"/>
    <w:rsid w:val="00680E33"/>
    <w:rsid w:val="00683ADF"/>
    <w:rsid w:val="00691FF1"/>
    <w:rsid w:val="00693E94"/>
    <w:rsid w:val="006A74CA"/>
    <w:rsid w:val="006B11CD"/>
    <w:rsid w:val="006D4D87"/>
    <w:rsid w:val="006E3C6B"/>
    <w:rsid w:val="007172D6"/>
    <w:rsid w:val="00742884"/>
    <w:rsid w:val="00751839"/>
    <w:rsid w:val="007552E5"/>
    <w:rsid w:val="00765712"/>
    <w:rsid w:val="00771551"/>
    <w:rsid w:val="00773DD4"/>
    <w:rsid w:val="00781765"/>
    <w:rsid w:val="007819E6"/>
    <w:rsid w:val="00790E43"/>
    <w:rsid w:val="007D1B21"/>
    <w:rsid w:val="007F1888"/>
    <w:rsid w:val="008070BC"/>
    <w:rsid w:val="0081165C"/>
    <w:rsid w:val="00815BEF"/>
    <w:rsid w:val="008164E1"/>
    <w:rsid w:val="00834981"/>
    <w:rsid w:val="0086269B"/>
    <w:rsid w:val="00863736"/>
    <w:rsid w:val="008648E7"/>
    <w:rsid w:val="008674F7"/>
    <w:rsid w:val="0087727C"/>
    <w:rsid w:val="008C0183"/>
    <w:rsid w:val="008C2625"/>
    <w:rsid w:val="008F1EAD"/>
    <w:rsid w:val="00914B2C"/>
    <w:rsid w:val="009164BA"/>
    <w:rsid w:val="0093358A"/>
    <w:rsid w:val="00934361"/>
    <w:rsid w:val="00937473"/>
    <w:rsid w:val="00937C96"/>
    <w:rsid w:val="0095511F"/>
    <w:rsid w:val="00956DC4"/>
    <w:rsid w:val="009712CE"/>
    <w:rsid w:val="0097323A"/>
    <w:rsid w:val="00973271"/>
    <w:rsid w:val="00973487"/>
    <w:rsid w:val="009918D1"/>
    <w:rsid w:val="009A16AC"/>
    <w:rsid w:val="009A3F95"/>
    <w:rsid w:val="009B7EC4"/>
    <w:rsid w:val="009C163C"/>
    <w:rsid w:val="009C2044"/>
    <w:rsid w:val="009D65A0"/>
    <w:rsid w:val="009E7476"/>
    <w:rsid w:val="009F308E"/>
    <w:rsid w:val="009F6C11"/>
    <w:rsid w:val="00A01A24"/>
    <w:rsid w:val="00A0354F"/>
    <w:rsid w:val="00A13291"/>
    <w:rsid w:val="00A20934"/>
    <w:rsid w:val="00A374EC"/>
    <w:rsid w:val="00A4355E"/>
    <w:rsid w:val="00A47E66"/>
    <w:rsid w:val="00A52126"/>
    <w:rsid w:val="00A57BEE"/>
    <w:rsid w:val="00A73242"/>
    <w:rsid w:val="00A74B85"/>
    <w:rsid w:val="00A82AC7"/>
    <w:rsid w:val="00A936E6"/>
    <w:rsid w:val="00A93C68"/>
    <w:rsid w:val="00A93F57"/>
    <w:rsid w:val="00A96C1B"/>
    <w:rsid w:val="00AA1A7F"/>
    <w:rsid w:val="00AA3736"/>
    <w:rsid w:val="00AB29C6"/>
    <w:rsid w:val="00AC1A79"/>
    <w:rsid w:val="00AC791F"/>
    <w:rsid w:val="00AD4149"/>
    <w:rsid w:val="00AE65BC"/>
    <w:rsid w:val="00AF0FA5"/>
    <w:rsid w:val="00AF3B78"/>
    <w:rsid w:val="00AF4AFC"/>
    <w:rsid w:val="00B01826"/>
    <w:rsid w:val="00B20764"/>
    <w:rsid w:val="00B2627D"/>
    <w:rsid w:val="00B3295F"/>
    <w:rsid w:val="00B4548D"/>
    <w:rsid w:val="00B5114E"/>
    <w:rsid w:val="00B54CB4"/>
    <w:rsid w:val="00B564C6"/>
    <w:rsid w:val="00B66947"/>
    <w:rsid w:val="00B723AD"/>
    <w:rsid w:val="00B73C30"/>
    <w:rsid w:val="00B8032C"/>
    <w:rsid w:val="00B811A9"/>
    <w:rsid w:val="00B83C47"/>
    <w:rsid w:val="00BC4B2D"/>
    <w:rsid w:val="00BE00CB"/>
    <w:rsid w:val="00BE47E0"/>
    <w:rsid w:val="00BE4A7D"/>
    <w:rsid w:val="00C00103"/>
    <w:rsid w:val="00C0365A"/>
    <w:rsid w:val="00C407F6"/>
    <w:rsid w:val="00C41F38"/>
    <w:rsid w:val="00C500BB"/>
    <w:rsid w:val="00C52BF7"/>
    <w:rsid w:val="00C66F85"/>
    <w:rsid w:val="00C67490"/>
    <w:rsid w:val="00C676BB"/>
    <w:rsid w:val="00C7223D"/>
    <w:rsid w:val="00C763E5"/>
    <w:rsid w:val="00C92306"/>
    <w:rsid w:val="00C93B0B"/>
    <w:rsid w:val="00C97D4B"/>
    <w:rsid w:val="00CA4E6D"/>
    <w:rsid w:val="00CC3B2F"/>
    <w:rsid w:val="00CE1B74"/>
    <w:rsid w:val="00CE5E71"/>
    <w:rsid w:val="00CE6969"/>
    <w:rsid w:val="00CE7A40"/>
    <w:rsid w:val="00CF17BC"/>
    <w:rsid w:val="00D01A44"/>
    <w:rsid w:val="00D172BB"/>
    <w:rsid w:val="00D26E4A"/>
    <w:rsid w:val="00D30E87"/>
    <w:rsid w:val="00D47B5C"/>
    <w:rsid w:val="00D54453"/>
    <w:rsid w:val="00D657D0"/>
    <w:rsid w:val="00D65C27"/>
    <w:rsid w:val="00D71438"/>
    <w:rsid w:val="00D75CAB"/>
    <w:rsid w:val="00D82E01"/>
    <w:rsid w:val="00DB7815"/>
    <w:rsid w:val="00DC03A4"/>
    <w:rsid w:val="00DC7DE2"/>
    <w:rsid w:val="00DD3BF0"/>
    <w:rsid w:val="00DE6274"/>
    <w:rsid w:val="00E05314"/>
    <w:rsid w:val="00E13732"/>
    <w:rsid w:val="00E200C7"/>
    <w:rsid w:val="00E25D22"/>
    <w:rsid w:val="00E26DF7"/>
    <w:rsid w:val="00E36D75"/>
    <w:rsid w:val="00E404CE"/>
    <w:rsid w:val="00E4549E"/>
    <w:rsid w:val="00E67457"/>
    <w:rsid w:val="00E72098"/>
    <w:rsid w:val="00E809C0"/>
    <w:rsid w:val="00E8722B"/>
    <w:rsid w:val="00E96D89"/>
    <w:rsid w:val="00EC13E9"/>
    <w:rsid w:val="00ED3307"/>
    <w:rsid w:val="00EE10DC"/>
    <w:rsid w:val="00EE55FB"/>
    <w:rsid w:val="00EF5482"/>
    <w:rsid w:val="00F24E69"/>
    <w:rsid w:val="00F35BAF"/>
    <w:rsid w:val="00F43AD3"/>
    <w:rsid w:val="00F548E3"/>
    <w:rsid w:val="00F74F5A"/>
    <w:rsid w:val="00F756C6"/>
    <w:rsid w:val="00F7594E"/>
    <w:rsid w:val="00F93452"/>
    <w:rsid w:val="00F94A3B"/>
    <w:rsid w:val="00FA0671"/>
    <w:rsid w:val="00FA7ADE"/>
    <w:rsid w:val="00FB5063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BF72"/>
  <w15:chartTrackingRefBased/>
  <w15:docId w15:val="{836914C2-354F-4202-AA7A-95097D7F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E3"/>
  </w:style>
  <w:style w:type="paragraph" w:styleId="Footer">
    <w:name w:val="footer"/>
    <w:basedOn w:val="Normal"/>
    <w:link w:val="FooterChar"/>
    <w:uiPriority w:val="99"/>
    <w:unhideWhenUsed/>
    <w:rsid w:val="005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E3"/>
  </w:style>
  <w:style w:type="character" w:styleId="Emphasis">
    <w:name w:val="Emphasis"/>
    <w:basedOn w:val="DefaultParagraphFont"/>
    <w:uiPriority w:val="20"/>
    <w:qFormat/>
    <w:rsid w:val="00544FE3"/>
    <w:rPr>
      <w:i/>
      <w:iCs/>
    </w:rPr>
  </w:style>
  <w:style w:type="paragraph" w:styleId="ListParagraph">
    <w:name w:val="List Paragraph"/>
    <w:basedOn w:val="Normal"/>
    <w:uiPriority w:val="34"/>
    <w:qFormat/>
    <w:rsid w:val="009C2044"/>
    <w:pPr>
      <w:ind w:left="720"/>
      <w:contextualSpacing/>
    </w:pPr>
  </w:style>
  <w:style w:type="table" w:styleId="TableGrid">
    <w:name w:val="Table Grid"/>
    <w:basedOn w:val="TableNormal"/>
    <w:uiPriority w:val="39"/>
    <w:rsid w:val="00D7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3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MiHRK</dc:creator>
  <cp:keywords/>
  <dc:description/>
  <cp:lastModifiedBy>MiHRK</cp:lastModifiedBy>
  <cp:revision>485</cp:revision>
  <dcterms:created xsi:type="dcterms:W3CDTF">2024-04-18T12:25:00Z</dcterms:created>
  <dcterms:modified xsi:type="dcterms:W3CDTF">2024-07-13T05:50:00Z</dcterms:modified>
</cp:coreProperties>
</file>